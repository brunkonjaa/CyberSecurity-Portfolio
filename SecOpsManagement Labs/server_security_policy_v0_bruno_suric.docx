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76DC" w14:textId="77777777" w:rsidR="00104D6B" w:rsidRPr="00104D6B" w:rsidRDefault="00E21C15" w:rsidP="00104D6B">
      <w:pPr>
        <w:jc w:val="center"/>
        <w:rPr>
          <w:rFonts w:ascii="Arial" w:hAnsi="Arial" w:cs="Arial"/>
          <w:b/>
          <w:sz w:val="28"/>
          <w:szCs w:val="28"/>
        </w:rPr>
      </w:pPr>
      <w:r>
        <w:rPr>
          <w:rFonts w:ascii="Arial" w:hAnsi="Arial" w:cs="Arial"/>
          <w:b/>
          <w:sz w:val="28"/>
          <w:szCs w:val="28"/>
        </w:rPr>
        <w:t xml:space="preserve">Server </w:t>
      </w:r>
      <w:r w:rsidR="00A047BB">
        <w:rPr>
          <w:rFonts w:ascii="Arial" w:hAnsi="Arial" w:cs="Arial"/>
          <w:b/>
          <w:sz w:val="28"/>
          <w:szCs w:val="28"/>
        </w:rPr>
        <w:t>Security Policy</w:t>
      </w:r>
    </w:p>
    <w:p w14:paraId="749CBF6B"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B96F735" w14:textId="77777777" w:rsidR="00C72E22" w:rsidRDefault="00C72E22" w:rsidP="00104D6B">
      <w:pPr>
        <w:rPr>
          <w:rFonts w:ascii="Arial" w:hAnsi="Arial" w:cs="Arial"/>
          <w:i/>
        </w:rPr>
      </w:pPr>
      <w:r w:rsidRPr="00C72E22">
        <w:rPr>
          <w:rFonts w:ascii="Arial" w:hAnsi="Arial" w:cs="Arial"/>
          <w:b/>
        </w:rPr>
        <w:t>Last Update Status:</w:t>
      </w:r>
      <w:r w:rsidR="003B6BD8">
        <w:rPr>
          <w:rFonts w:ascii="Arial" w:hAnsi="Arial" w:cs="Arial"/>
          <w:i/>
        </w:rPr>
        <w:t xml:space="preserve"> Updated</w:t>
      </w:r>
      <w:r w:rsidR="00A75666">
        <w:rPr>
          <w:rFonts w:ascii="Arial" w:hAnsi="Arial" w:cs="Arial"/>
          <w:i/>
        </w:rPr>
        <w:t xml:space="preserve"> June 2014</w:t>
      </w:r>
    </w:p>
    <w:p w14:paraId="6841E158" w14:textId="77777777" w:rsidR="00D742A9" w:rsidRDefault="00D742A9" w:rsidP="00104D6B">
      <w:pPr>
        <w:rPr>
          <w:rFonts w:ascii="Arial" w:hAnsi="Arial" w:cs="Arial"/>
          <w:i/>
        </w:rPr>
      </w:pPr>
    </w:p>
    <w:tbl>
      <w:tblPr>
        <w:tblStyle w:val="TableGrid"/>
        <w:tblW w:w="0" w:type="auto"/>
        <w:tblLook w:val="04A0" w:firstRow="1" w:lastRow="0" w:firstColumn="1" w:lastColumn="0" w:noHBand="0" w:noVBand="1"/>
      </w:tblPr>
      <w:tblGrid>
        <w:gridCol w:w="1915"/>
        <w:gridCol w:w="1915"/>
        <w:gridCol w:w="1915"/>
        <w:gridCol w:w="1915"/>
        <w:gridCol w:w="1916"/>
      </w:tblGrid>
      <w:tr w:rsidR="00C47963" w14:paraId="482000C8" w14:textId="77777777" w:rsidTr="003B56E0">
        <w:tc>
          <w:tcPr>
            <w:tcW w:w="1915" w:type="dxa"/>
          </w:tcPr>
          <w:p w14:paraId="337E0295" w14:textId="77777777" w:rsidR="00C47963" w:rsidRDefault="00C47963" w:rsidP="003B56E0">
            <w:pPr>
              <w:jc w:val="center"/>
              <w:rPr>
                <w:rFonts w:ascii="Arial" w:hAnsi="Arial" w:cs="Arial"/>
                <w:bCs/>
                <w:szCs w:val="24"/>
              </w:rPr>
            </w:pPr>
            <w:r>
              <w:rPr>
                <w:rFonts w:ascii="Arial" w:hAnsi="Arial" w:cs="Arial"/>
                <w:bCs/>
                <w:szCs w:val="24"/>
              </w:rPr>
              <w:t>Version</w:t>
            </w:r>
          </w:p>
        </w:tc>
        <w:tc>
          <w:tcPr>
            <w:tcW w:w="1915" w:type="dxa"/>
          </w:tcPr>
          <w:p w14:paraId="0435CA73" w14:textId="77777777" w:rsidR="00C47963" w:rsidRDefault="00C47963" w:rsidP="003B56E0">
            <w:pPr>
              <w:jc w:val="center"/>
              <w:rPr>
                <w:rFonts w:ascii="Arial" w:hAnsi="Arial" w:cs="Arial"/>
                <w:bCs/>
                <w:szCs w:val="24"/>
              </w:rPr>
            </w:pPr>
            <w:r>
              <w:rPr>
                <w:rFonts w:ascii="Arial" w:hAnsi="Arial" w:cs="Arial"/>
                <w:bCs/>
                <w:szCs w:val="24"/>
              </w:rPr>
              <w:t>Valid from</w:t>
            </w:r>
          </w:p>
        </w:tc>
        <w:tc>
          <w:tcPr>
            <w:tcW w:w="1915" w:type="dxa"/>
          </w:tcPr>
          <w:p w14:paraId="1EA459B9" w14:textId="77777777" w:rsidR="00C47963" w:rsidRDefault="00C47963" w:rsidP="003B56E0">
            <w:pPr>
              <w:jc w:val="center"/>
              <w:rPr>
                <w:rFonts w:ascii="Arial" w:hAnsi="Arial" w:cs="Arial"/>
                <w:bCs/>
                <w:szCs w:val="24"/>
              </w:rPr>
            </w:pPr>
            <w:r>
              <w:rPr>
                <w:rFonts w:ascii="Arial" w:hAnsi="Arial" w:cs="Arial"/>
                <w:bCs/>
                <w:szCs w:val="24"/>
              </w:rPr>
              <w:t>Next Review</w:t>
            </w:r>
          </w:p>
        </w:tc>
        <w:tc>
          <w:tcPr>
            <w:tcW w:w="1915" w:type="dxa"/>
          </w:tcPr>
          <w:p w14:paraId="2212CDAC" w14:textId="77777777" w:rsidR="00C47963" w:rsidRDefault="00C47963" w:rsidP="003B56E0">
            <w:pPr>
              <w:jc w:val="center"/>
              <w:rPr>
                <w:rFonts w:ascii="Arial" w:hAnsi="Arial" w:cs="Arial"/>
                <w:bCs/>
                <w:szCs w:val="24"/>
              </w:rPr>
            </w:pPr>
            <w:proofErr w:type="spellStart"/>
            <w:r>
              <w:rPr>
                <w:rFonts w:ascii="Arial" w:hAnsi="Arial" w:cs="Arial"/>
                <w:bCs/>
                <w:szCs w:val="24"/>
              </w:rPr>
              <w:t>Authorised</w:t>
            </w:r>
            <w:proofErr w:type="spellEnd"/>
            <w:r>
              <w:rPr>
                <w:rFonts w:ascii="Arial" w:hAnsi="Arial" w:cs="Arial"/>
                <w:bCs/>
                <w:szCs w:val="24"/>
              </w:rPr>
              <w:t xml:space="preserve"> by</w:t>
            </w:r>
          </w:p>
        </w:tc>
        <w:tc>
          <w:tcPr>
            <w:tcW w:w="1916" w:type="dxa"/>
          </w:tcPr>
          <w:p w14:paraId="4669138E" w14:textId="77777777" w:rsidR="00C47963" w:rsidRDefault="00C47963" w:rsidP="003B56E0">
            <w:pPr>
              <w:jc w:val="center"/>
              <w:rPr>
                <w:rFonts w:ascii="Arial" w:hAnsi="Arial" w:cs="Arial"/>
                <w:bCs/>
                <w:szCs w:val="24"/>
              </w:rPr>
            </w:pPr>
            <w:r>
              <w:rPr>
                <w:rFonts w:ascii="Arial" w:hAnsi="Arial" w:cs="Arial"/>
                <w:bCs/>
                <w:szCs w:val="24"/>
              </w:rPr>
              <w:t>Date</w:t>
            </w:r>
          </w:p>
        </w:tc>
      </w:tr>
      <w:tr w:rsidR="00C47963" w14:paraId="7028F223" w14:textId="77777777" w:rsidTr="003B56E0">
        <w:tc>
          <w:tcPr>
            <w:tcW w:w="1915" w:type="dxa"/>
          </w:tcPr>
          <w:p w14:paraId="0ECADC77" w14:textId="2E2771F2" w:rsidR="00C47963" w:rsidRDefault="00C47963" w:rsidP="003B56E0">
            <w:pPr>
              <w:jc w:val="center"/>
              <w:rPr>
                <w:rFonts w:ascii="Arial" w:hAnsi="Arial" w:cs="Arial"/>
                <w:bCs/>
                <w:szCs w:val="24"/>
              </w:rPr>
            </w:pPr>
            <w:r>
              <w:rPr>
                <w:rFonts w:ascii="Arial" w:hAnsi="Arial" w:cs="Arial"/>
                <w:bCs/>
                <w:szCs w:val="24"/>
              </w:rPr>
              <w:t>1.5</w:t>
            </w:r>
          </w:p>
        </w:tc>
        <w:tc>
          <w:tcPr>
            <w:tcW w:w="1915" w:type="dxa"/>
          </w:tcPr>
          <w:p w14:paraId="1778729C" w14:textId="70E1FDB7" w:rsidR="00C47963" w:rsidRDefault="00C47963" w:rsidP="003B56E0">
            <w:pPr>
              <w:jc w:val="center"/>
              <w:rPr>
                <w:rFonts w:ascii="Arial" w:hAnsi="Arial" w:cs="Arial"/>
                <w:bCs/>
                <w:szCs w:val="24"/>
              </w:rPr>
            </w:pPr>
            <w:r>
              <w:rPr>
                <w:rFonts w:ascii="Arial" w:hAnsi="Arial" w:cs="Arial"/>
                <w:bCs/>
                <w:szCs w:val="24"/>
              </w:rPr>
              <w:t>01/08/2022</w:t>
            </w:r>
          </w:p>
        </w:tc>
        <w:tc>
          <w:tcPr>
            <w:tcW w:w="1915" w:type="dxa"/>
          </w:tcPr>
          <w:p w14:paraId="02D1990D" w14:textId="30E3DCB1" w:rsidR="00C47963" w:rsidRDefault="00C47963" w:rsidP="003B56E0">
            <w:pPr>
              <w:jc w:val="center"/>
              <w:rPr>
                <w:rFonts w:ascii="Arial" w:hAnsi="Arial" w:cs="Arial"/>
                <w:bCs/>
                <w:szCs w:val="24"/>
              </w:rPr>
            </w:pPr>
            <w:commentRangeStart w:id="0"/>
            <w:r>
              <w:rPr>
                <w:rFonts w:ascii="Arial" w:hAnsi="Arial" w:cs="Arial"/>
                <w:bCs/>
                <w:szCs w:val="24"/>
              </w:rPr>
              <w:t>01/03/2055</w:t>
            </w:r>
            <w:commentRangeEnd w:id="0"/>
            <w:r w:rsidR="00F16429">
              <w:rPr>
                <w:rStyle w:val="CommentReference"/>
              </w:rPr>
              <w:commentReference w:id="0"/>
            </w:r>
          </w:p>
        </w:tc>
        <w:tc>
          <w:tcPr>
            <w:tcW w:w="1915" w:type="dxa"/>
          </w:tcPr>
          <w:p w14:paraId="3DE93B0D" w14:textId="0E9F178D" w:rsidR="00C47963" w:rsidRDefault="00290257" w:rsidP="003B56E0">
            <w:pPr>
              <w:jc w:val="center"/>
              <w:rPr>
                <w:rFonts w:ascii="Arial" w:hAnsi="Arial" w:cs="Arial"/>
                <w:bCs/>
                <w:szCs w:val="24"/>
              </w:rPr>
            </w:pPr>
            <w:proofErr w:type="spellStart"/>
            <w:r>
              <w:rPr>
                <w:rFonts w:ascii="Arial" w:hAnsi="Arial" w:cs="Arial"/>
                <w:bCs/>
                <w:szCs w:val="24"/>
              </w:rPr>
              <w:t>Tagh</w:t>
            </w:r>
            <w:proofErr w:type="spellEnd"/>
            <w:r>
              <w:rPr>
                <w:rFonts w:ascii="Arial" w:hAnsi="Arial" w:cs="Arial"/>
                <w:bCs/>
                <w:szCs w:val="24"/>
              </w:rPr>
              <w:t xml:space="preserve"> Murray, Cybersecurity </w:t>
            </w:r>
            <w:r w:rsidR="00BD619E">
              <w:rPr>
                <w:rFonts w:ascii="Arial" w:hAnsi="Arial" w:cs="Arial"/>
                <w:bCs/>
                <w:szCs w:val="24"/>
              </w:rPr>
              <w:t>Team Lead</w:t>
            </w:r>
          </w:p>
        </w:tc>
        <w:tc>
          <w:tcPr>
            <w:tcW w:w="1916" w:type="dxa"/>
          </w:tcPr>
          <w:p w14:paraId="378B2576" w14:textId="77777777" w:rsidR="00C47963" w:rsidRDefault="00C47963" w:rsidP="003B56E0">
            <w:pPr>
              <w:jc w:val="center"/>
              <w:rPr>
                <w:rFonts w:ascii="Arial" w:hAnsi="Arial" w:cs="Arial"/>
                <w:bCs/>
                <w:szCs w:val="24"/>
              </w:rPr>
            </w:pPr>
            <w:commentRangeStart w:id="1"/>
            <w:r>
              <w:rPr>
                <w:rFonts w:ascii="Arial" w:hAnsi="Arial" w:cs="Arial"/>
                <w:bCs/>
                <w:szCs w:val="24"/>
              </w:rPr>
              <w:t>23/05/2022</w:t>
            </w:r>
            <w:commentRangeEnd w:id="1"/>
            <w:r w:rsidR="00865730">
              <w:rPr>
                <w:rStyle w:val="CommentReference"/>
              </w:rPr>
              <w:commentReference w:id="1"/>
            </w:r>
          </w:p>
        </w:tc>
      </w:tr>
    </w:tbl>
    <w:p w14:paraId="31ADA3C4" w14:textId="77777777" w:rsidR="00D742A9" w:rsidRPr="00D742A9" w:rsidRDefault="00D742A9" w:rsidP="00104D6B">
      <w:pPr>
        <w:rPr>
          <w:rFonts w:ascii="Arial" w:hAnsi="Arial" w:cs="Arial"/>
          <w:iCs/>
          <w:szCs w:val="24"/>
        </w:rPr>
      </w:pPr>
    </w:p>
    <w:p w14:paraId="39965CA9" w14:textId="77777777" w:rsidR="008228E7" w:rsidRDefault="00C72E22" w:rsidP="008228E7">
      <w:pPr>
        <w:pStyle w:val="Heading1"/>
        <w:numPr>
          <w:ilvl w:val="0"/>
          <w:numId w:val="1"/>
        </w:numPr>
        <w:spacing w:before="0"/>
      </w:pPr>
      <w:r>
        <w:t>Overview</w:t>
      </w:r>
    </w:p>
    <w:p w14:paraId="586D7FE8" w14:textId="77777777" w:rsidR="003B6BD8" w:rsidRDefault="003F0153" w:rsidP="003B6BD8">
      <w:r>
        <w:t xml:space="preserve">Unsecured and vulnerable </w:t>
      </w:r>
      <w:commentRangeStart w:id="2"/>
      <w:r>
        <w:t xml:space="preserve">servers continue </w:t>
      </w:r>
      <w:commentRangeEnd w:id="2"/>
      <w:r w:rsidR="00C556AA">
        <w:rPr>
          <w:rStyle w:val="CommentReference"/>
        </w:rPr>
        <w:commentReference w:id="2"/>
      </w:r>
      <w:r>
        <w:t xml:space="preserve">to be a major entry point for malicious threat actors.  Consistent Server installation policies, </w:t>
      </w:r>
      <w:commentRangeStart w:id="3"/>
      <w:r>
        <w:t>ownership</w:t>
      </w:r>
      <w:commentRangeEnd w:id="3"/>
      <w:r w:rsidR="00F94433">
        <w:rPr>
          <w:rStyle w:val="CommentReference"/>
        </w:rPr>
        <w:commentReference w:id="3"/>
      </w:r>
      <w:r>
        <w:t xml:space="preserve"> and configuration management are all about doing the basics well. </w:t>
      </w:r>
    </w:p>
    <w:p w14:paraId="103F4E8C" w14:textId="78D07206" w:rsidR="00AC3076" w:rsidRDefault="00FD1193" w:rsidP="003B6BD8">
      <w:pPr>
        <w:rPr>
          <w:ins w:id="4" w:author="Matthias Neuroth" w:date="2022-10-08T14:44:00Z"/>
        </w:rPr>
      </w:pPr>
      <w:commentRangeStart w:id="5"/>
      <w:del w:id="6" w:author="Matthias Neuroth" w:date="2022-10-08T14:44:00Z">
        <w:r w:rsidDel="00397836">
          <w:delText xml:space="preserve">It is aimed to apply </w:delText>
        </w:r>
      </w:del>
      <w:r>
        <w:t xml:space="preserve">to the window server estate. For other operating systems and </w:t>
      </w:r>
      <w:r w:rsidR="001C3D23">
        <w:t xml:space="preserve">IT infrastructure, they are </w:t>
      </w:r>
      <w:del w:id="7" w:author="Matthias Neuroth" w:date="2024-09-28T10:08:00Z">
        <w:r w:rsidR="001C3D23" w:rsidDel="003F5242">
          <w:delText>free to apply</w:delText>
        </w:r>
      </w:del>
      <w:ins w:id="8" w:author="Matthias Neuroth" w:date="2024-09-28T10:08:00Z">
        <w:r w:rsidR="003F5242">
          <w:t>here</w:t>
        </w:r>
        <w:r w:rsidR="00E15766">
          <w:t xml:space="preserve"> goes something else</w:t>
        </w:r>
      </w:ins>
      <w:r w:rsidR="001C3D23">
        <w:t xml:space="preserve"> their own rules and refer to their own standards</w:t>
      </w:r>
      <w:commentRangeEnd w:id="5"/>
      <w:r w:rsidR="0021198A">
        <w:rPr>
          <w:rStyle w:val="CommentReference"/>
        </w:rPr>
        <w:commentReference w:id="5"/>
      </w:r>
    </w:p>
    <w:p w14:paraId="0D3ADF10" w14:textId="200B1044" w:rsidR="00397836" w:rsidRPr="003B6BD8" w:rsidRDefault="00397836" w:rsidP="003B6BD8">
      <w:ins w:id="9" w:author="Matthias Neuroth" w:date="2022-10-08T14:44:00Z">
        <w:r>
          <w:t>New content</w:t>
        </w:r>
      </w:ins>
    </w:p>
    <w:p w14:paraId="7BD0D02D" w14:textId="77777777" w:rsidR="00C72E22" w:rsidRDefault="00C72E22" w:rsidP="00A84AF0">
      <w:pPr>
        <w:pStyle w:val="Heading1"/>
        <w:numPr>
          <w:ilvl w:val="0"/>
          <w:numId w:val="1"/>
        </w:numPr>
        <w:spacing w:before="0"/>
      </w:pPr>
      <w:r>
        <w:t>Purpose</w:t>
      </w:r>
    </w:p>
    <w:p w14:paraId="14CF59F1" w14:textId="59355C69" w:rsidR="00E21C15" w:rsidRDefault="00E21C15" w:rsidP="00E21C15">
      <w:pPr>
        <w:pStyle w:val="PlainText"/>
        <w:rPr>
          <w:rFonts w:ascii="Times New Roman" w:eastAsia="MS Mincho" w:hAnsi="Times New Roman" w:cs="Times New Roman"/>
          <w:sz w:val="24"/>
          <w:szCs w:val="24"/>
        </w:rPr>
      </w:pPr>
      <w:r w:rsidRPr="00E21C15">
        <w:rPr>
          <w:rFonts w:ascii="Times New Roman" w:eastAsia="MS Mincho" w:hAnsi="Times New Roman" w:cs="Times New Roman"/>
          <w:sz w:val="24"/>
          <w:szCs w:val="24"/>
        </w:rPr>
        <w:t xml:space="preserve">The purpose of this policy is to establish </w:t>
      </w:r>
      <w:commentRangeStart w:id="10"/>
      <w:r w:rsidRPr="00E21C15">
        <w:rPr>
          <w:rFonts w:ascii="Times New Roman" w:eastAsia="MS Mincho" w:hAnsi="Times New Roman" w:cs="Times New Roman"/>
          <w:sz w:val="24"/>
          <w:szCs w:val="24"/>
        </w:rPr>
        <w:t>standards</w:t>
      </w:r>
      <w:commentRangeEnd w:id="10"/>
      <w:r w:rsidR="0021198A">
        <w:rPr>
          <w:rStyle w:val="CommentReference"/>
          <w:rFonts w:ascii="Times New Roman" w:eastAsiaTheme="minorHAnsi" w:hAnsi="Times New Roman" w:cstheme="minorBidi"/>
        </w:rPr>
        <w:commentReference w:id="10"/>
      </w:r>
      <w:r w:rsidRPr="00E21C15">
        <w:rPr>
          <w:rFonts w:ascii="Times New Roman" w:eastAsia="MS Mincho" w:hAnsi="Times New Roman" w:cs="Times New Roman"/>
          <w:sz w:val="24"/>
          <w:szCs w:val="24"/>
        </w:rPr>
        <w:t xml:space="preserve"> for the base configuration of internal server equipment that is </w:t>
      </w:r>
      <w:commentRangeStart w:id="11"/>
      <w:r w:rsidRPr="00E21C15">
        <w:rPr>
          <w:rFonts w:ascii="Times New Roman" w:eastAsia="MS Mincho" w:hAnsi="Times New Roman" w:cs="Times New Roman"/>
          <w:sz w:val="24"/>
          <w:szCs w:val="24"/>
        </w:rPr>
        <w:t xml:space="preserve">owned and/or operated by </w:t>
      </w:r>
      <w:commentRangeEnd w:id="11"/>
      <w:r w:rsidR="002A2179">
        <w:rPr>
          <w:rStyle w:val="CommentReference"/>
          <w:rFonts w:ascii="Times New Roman" w:eastAsiaTheme="minorHAnsi" w:hAnsi="Times New Roman" w:cstheme="minorBidi"/>
        </w:rPr>
        <w:commentReference w:id="11"/>
      </w:r>
      <w:commentRangeStart w:id="13"/>
      <w:del w:id="14" w:author="bbb sss" w:date="2025-02-22T11:11:00Z">
        <w:r w:rsidRPr="00E21C15" w:rsidDel="002A2179">
          <w:rPr>
            <w:rFonts w:ascii="Times New Roman" w:eastAsia="MS Mincho" w:hAnsi="Times New Roman" w:cs="Times New Roman"/>
            <w:sz w:val="24"/>
            <w:szCs w:val="24"/>
          </w:rPr>
          <w:delText xml:space="preserve">&lt;Company Name&gt;. </w:delText>
        </w:r>
        <w:commentRangeEnd w:id="13"/>
        <w:r w:rsidR="0021198A" w:rsidDel="002A2179">
          <w:rPr>
            <w:rStyle w:val="CommentReference"/>
            <w:rFonts w:ascii="Times New Roman" w:eastAsiaTheme="minorHAnsi" w:hAnsi="Times New Roman" w:cstheme="minorBidi"/>
          </w:rPr>
          <w:commentReference w:id="13"/>
        </w:r>
      </w:del>
      <w:r w:rsidRPr="00E21C15">
        <w:rPr>
          <w:rFonts w:ascii="Times New Roman" w:eastAsia="MS Mincho" w:hAnsi="Times New Roman" w:cs="Times New Roman"/>
          <w:sz w:val="24"/>
          <w:szCs w:val="24"/>
        </w:rPr>
        <w:t xml:space="preserve">Effective implementation of this policy will minimize unauthorized access to </w:t>
      </w:r>
      <w:commentRangeStart w:id="16"/>
      <w:del w:id="17" w:author="bbb sss" w:date="2025-02-22T11:11:00Z">
        <w:r w:rsidRPr="00E21C15" w:rsidDel="002A2179">
          <w:rPr>
            <w:rFonts w:ascii="Times New Roman" w:eastAsia="MS Mincho" w:hAnsi="Times New Roman" w:cs="Times New Roman"/>
            <w:sz w:val="24"/>
            <w:szCs w:val="24"/>
          </w:rPr>
          <w:delText xml:space="preserve">&lt;Company Name&gt; </w:delText>
        </w:r>
        <w:commentRangeEnd w:id="16"/>
        <w:r w:rsidR="002A2179" w:rsidDel="002A2179">
          <w:rPr>
            <w:rStyle w:val="CommentReference"/>
            <w:rFonts w:ascii="Times New Roman" w:eastAsiaTheme="minorHAnsi" w:hAnsi="Times New Roman" w:cstheme="minorBidi"/>
          </w:rPr>
          <w:commentReference w:id="16"/>
        </w:r>
      </w:del>
      <w:commentRangeStart w:id="18"/>
      <w:r w:rsidRPr="00E21C15">
        <w:rPr>
          <w:rFonts w:ascii="Times New Roman" w:eastAsia="MS Mincho" w:hAnsi="Times New Roman" w:cs="Times New Roman"/>
          <w:sz w:val="24"/>
          <w:szCs w:val="24"/>
        </w:rPr>
        <w:t>propriet</w:t>
      </w:r>
      <w:r>
        <w:rPr>
          <w:rFonts w:ascii="Times New Roman" w:eastAsia="MS Mincho" w:hAnsi="Times New Roman" w:cs="Times New Roman"/>
          <w:sz w:val="24"/>
          <w:szCs w:val="24"/>
        </w:rPr>
        <w:t>ary information and technology.</w:t>
      </w:r>
      <w:commentRangeEnd w:id="18"/>
      <w:r w:rsidR="002A2179">
        <w:rPr>
          <w:rStyle w:val="CommentReference"/>
          <w:rFonts w:ascii="Times New Roman" w:eastAsiaTheme="minorHAnsi" w:hAnsi="Times New Roman" w:cstheme="minorBidi"/>
        </w:rPr>
        <w:commentReference w:id="18"/>
      </w:r>
    </w:p>
    <w:p w14:paraId="71BA354F" w14:textId="77777777" w:rsidR="00E21C15" w:rsidRPr="00E21C15" w:rsidRDefault="00E21C15" w:rsidP="00E21C15">
      <w:pPr>
        <w:pStyle w:val="PlainText"/>
        <w:rPr>
          <w:rFonts w:ascii="Times New Roman" w:eastAsia="MS Mincho" w:hAnsi="Times New Roman" w:cs="Times New Roman"/>
          <w:sz w:val="24"/>
          <w:szCs w:val="24"/>
        </w:rPr>
      </w:pPr>
    </w:p>
    <w:p w14:paraId="0F9C11D6" w14:textId="77777777" w:rsidR="00C72E22" w:rsidRDefault="00C72E22" w:rsidP="00A84AF0">
      <w:pPr>
        <w:pStyle w:val="Heading1"/>
        <w:numPr>
          <w:ilvl w:val="0"/>
          <w:numId w:val="1"/>
        </w:numPr>
        <w:spacing w:before="0"/>
      </w:pPr>
      <w:r>
        <w:t>Scope</w:t>
      </w:r>
    </w:p>
    <w:p w14:paraId="7164F536" w14:textId="2C4A051D" w:rsidR="00022F5A" w:rsidRDefault="00022F5A" w:rsidP="00022F5A">
      <w:r w:rsidRPr="008814AB">
        <w:t xml:space="preserve">All employees, contractors, consultants, temporary and other workers at </w:t>
      </w:r>
      <w:commentRangeStart w:id="19"/>
      <w:r w:rsidR="008D18EA">
        <w:t>&lt;Company Name&gt;</w:t>
      </w:r>
      <w:r w:rsidRPr="008814AB">
        <w:t xml:space="preserve"> </w:t>
      </w:r>
      <w:commentRangeEnd w:id="19"/>
      <w:r w:rsidR="002A2179">
        <w:rPr>
          <w:rStyle w:val="CommentReference"/>
        </w:rPr>
        <w:commentReference w:id="19"/>
      </w:r>
      <w:r w:rsidRPr="008814AB">
        <w:t>and its subsidiaries must adhere to this policy</w:t>
      </w:r>
      <w:r w:rsidR="008D18EA">
        <w:t xml:space="preserve"> irrespective of where they are </w:t>
      </w:r>
      <w:r w:rsidR="001108BA">
        <w:t>located</w:t>
      </w:r>
      <w:r w:rsidRPr="008814AB">
        <w:t xml:space="preserve">. </w:t>
      </w:r>
      <w:commentRangeStart w:id="20"/>
      <w:r w:rsidRPr="008814AB">
        <w:t xml:space="preserve">This policy applies to server equipment that is owned, operated, or leased by </w:t>
      </w:r>
      <w:commentRangeStart w:id="21"/>
      <w:r w:rsidR="001108BA">
        <w:t>&lt;Company Name&gt;</w:t>
      </w:r>
      <w:r w:rsidRPr="008814AB">
        <w:t xml:space="preserve"> </w:t>
      </w:r>
      <w:commentRangeEnd w:id="21"/>
      <w:r w:rsidR="005448EE">
        <w:rPr>
          <w:rStyle w:val="CommentReference"/>
        </w:rPr>
        <w:commentReference w:id="21"/>
      </w:r>
      <w:r w:rsidRPr="008814AB">
        <w:t xml:space="preserve">or registered under a </w:t>
      </w:r>
      <w:r w:rsidR="001108BA">
        <w:t>&lt;Company Name&gt;-owned</w:t>
      </w:r>
      <w:r w:rsidRPr="008814AB">
        <w:t xml:space="preserve"> internal network domain. </w:t>
      </w:r>
    </w:p>
    <w:p w14:paraId="6FC05324" w14:textId="401C5865" w:rsidR="00862A0F" w:rsidRPr="008814AB" w:rsidRDefault="00862A0F" w:rsidP="00022F5A">
      <w:r>
        <w:t xml:space="preserve">Exempt from this are servers </w:t>
      </w:r>
      <w:r w:rsidR="00CB04CE">
        <w:t xml:space="preserve">and other </w:t>
      </w:r>
      <w:proofErr w:type="spellStart"/>
      <w:r w:rsidR="00CB04CE">
        <w:t>compute</w:t>
      </w:r>
      <w:proofErr w:type="spellEnd"/>
      <w:r w:rsidR="00CB04CE">
        <w:t xml:space="preserve"> equipment </w:t>
      </w:r>
      <w:r>
        <w:t xml:space="preserve">that </w:t>
      </w:r>
      <w:r w:rsidR="00CD6D95">
        <w:t>is</w:t>
      </w:r>
      <w:r>
        <w:t xml:space="preserve"> operated in the cloud</w:t>
      </w:r>
      <w:r w:rsidR="00CD6D95">
        <w:t xml:space="preserve"> with the exception of SaaS cloud services which must strictly adhere to this policy.</w:t>
      </w:r>
      <w:commentRangeEnd w:id="20"/>
      <w:r w:rsidR="007A5B43">
        <w:rPr>
          <w:rStyle w:val="CommentReference"/>
        </w:rPr>
        <w:commentReference w:id="20"/>
      </w:r>
    </w:p>
    <w:p w14:paraId="6FB29E9E" w14:textId="77777777" w:rsidR="00191FBF" w:rsidRDefault="00C72E22" w:rsidP="003B6BD8">
      <w:pPr>
        <w:pStyle w:val="Heading1"/>
        <w:numPr>
          <w:ilvl w:val="0"/>
          <w:numId w:val="1"/>
        </w:numPr>
        <w:spacing w:before="0"/>
      </w:pPr>
      <w:r>
        <w:t>Policy</w:t>
      </w:r>
    </w:p>
    <w:p w14:paraId="327BFE8C" w14:textId="77777777" w:rsidR="00406CE6" w:rsidRPr="00384367" w:rsidRDefault="00406CE6" w:rsidP="00406CE6">
      <w:pPr>
        <w:pStyle w:val="ListParagraph"/>
        <w:numPr>
          <w:ilvl w:val="1"/>
          <w:numId w:val="14"/>
        </w:numPr>
        <w:spacing w:after="0"/>
      </w:pPr>
      <w:r w:rsidRPr="00384367">
        <w:t>General Requirements</w:t>
      </w:r>
    </w:p>
    <w:p w14:paraId="59E1111B" w14:textId="77777777" w:rsidR="00406CE6" w:rsidRPr="00406CE6" w:rsidRDefault="00406CE6" w:rsidP="00406CE6">
      <w:pPr>
        <w:pStyle w:val="ListParagraph"/>
        <w:numPr>
          <w:ilvl w:val="2"/>
          <w:numId w:val="14"/>
        </w:numPr>
        <w:spacing w:after="0"/>
        <w:rPr>
          <w:b/>
        </w:rPr>
      </w:pPr>
      <w:r w:rsidRPr="00406CE6">
        <w:rPr>
          <w:rFonts w:eastAsia="MS Mincho" w:cs="Times New Roman"/>
          <w:szCs w:val="24"/>
        </w:rPr>
        <w:lastRenderedPageBreak/>
        <w:t>All internal servers deployed at &lt;Company Name&gt; must be owned by an operational group that is responsible for system administration. Approved server configuration guides must be established and maintained by each operational group, based on business needs and approved by InfoSec. Operational groups should monitor configuration compliance and implement an exception policy tailored to their environment. Each operational group must establish a process for changing the configuratio</w:t>
      </w:r>
      <w:r>
        <w:rPr>
          <w:rFonts w:eastAsia="MS Mincho" w:cs="Times New Roman"/>
          <w:szCs w:val="24"/>
        </w:rPr>
        <w:t xml:space="preserve">n guides, which includes review </w:t>
      </w:r>
      <w:r w:rsidRPr="00406CE6">
        <w:rPr>
          <w:rFonts w:eastAsia="MS Mincho" w:cs="Times New Roman"/>
          <w:szCs w:val="24"/>
        </w:rPr>
        <w:t>and approval by InfoSec.</w:t>
      </w:r>
      <w:r>
        <w:rPr>
          <w:rFonts w:eastAsia="MS Mincho" w:cs="Times New Roman"/>
          <w:szCs w:val="24"/>
        </w:rPr>
        <w:t xml:space="preserve">  The following items must be met:</w:t>
      </w:r>
    </w:p>
    <w:p w14:paraId="2A5A2741" w14:textId="77777777" w:rsidR="00406CE6" w:rsidRP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Servers must be registered within the corporate enterprise management system. At a minimum, the following information is required to positively identify the point of contact: </w:t>
      </w:r>
    </w:p>
    <w:p w14:paraId="5FA0B869"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commentRangeStart w:id="22"/>
      <w:r w:rsidRPr="00406CE6">
        <w:rPr>
          <w:rFonts w:ascii="Times New Roman" w:eastAsia="MS Mincho" w:hAnsi="Times New Roman" w:cs="Times New Roman"/>
          <w:sz w:val="24"/>
          <w:szCs w:val="24"/>
        </w:rPr>
        <w:t xml:space="preserve">Server contact(s) and location, and a backup contact </w:t>
      </w:r>
    </w:p>
    <w:p w14:paraId="37101891" w14:textId="77777777" w:rsidR="006A4CF3"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Hardware and Operating System/Version</w:t>
      </w:r>
    </w:p>
    <w:p w14:paraId="33CF7F25" w14:textId="7710FA55" w:rsidR="00406CE6" w:rsidRPr="00406CE6" w:rsidRDefault="00612BA5" w:rsidP="00406CE6">
      <w:pPr>
        <w:pStyle w:val="PlainText"/>
        <w:numPr>
          <w:ilvl w:val="1"/>
          <w:numId w:val="15"/>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IP </w:t>
      </w:r>
      <w:commentRangeStart w:id="23"/>
      <w:r>
        <w:rPr>
          <w:rFonts w:ascii="Times New Roman" w:eastAsia="MS Mincho" w:hAnsi="Times New Roman" w:cs="Times New Roman"/>
          <w:sz w:val="24"/>
          <w:szCs w:val="24"/>
        </w:rPr>
        <w:t xml:space="preserve">network identify </w:t>
      </w:r>
      <w:commentRangeEnd w:id="23"/>
      <w:r w:rsidR="007A5B43">
        <w:rPr>
          <w:rStyle w:val="CommentReference"/>
          <w:rFonts w:ascii="Times New Roman" w:eastAsiaTheme="minorHAnsi" w:hAnsi="Times New Roman" w:cstheme="minorBidi"/>
        </w:rPr>
        <w:commentReference w:id="23"/>
      </w:r>
      <w:r>
        <w:rPr>
          <w:rFonts w:ascii="Times New Roman" w:eastAsia="MS Mincho" w:hAnsi="Times New Roman" w:cs="Times New Roman"/>
          <w:sz w:val="24"/>
          <w:szCs w:val="24"/>
        </w:rPr>
        <w:t>and VPN token</w:t>
      </w:r>
      <w:r w:rsidR="00406CE6" w:rsidRPr="00406CE6">
        <w:rPr>
          <w:rFonts w:ascii="Times New Roman" w:eastAsia="MS Mincho" w:hAnsi="Times New Roman" w:cs="Times New Roman"/>
          <w:sz w:val="24"/>
          <w:szCs w:val="24"/>
        </w:rPr>
        <w:t xml:space="preserve"> </w:t>
      </w:r>
    </w:p>
    <w:p w14:paraId="3A4D709B"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Main functions and applications, if applicable </w:t>
      </w:r>
      <w:commentRangeEnd w:id="22"/>
      <w:r w:rsidR="007A5B43">
        <w:rPr>
          <w:rStyle w:val="CommentReference"/>
          <w:rFonts w:ascii="Times New Roman" w:eastAsiaTheme="minorHAnsi" w:hAnsi="Times New Roman" w:cstheme="minorBidi"/>
        </w:rPr>
        <w:commentReference w:id="22"/>
      </w:r>
    </w:p>
    <w:p w14:paraId="47E5ACB2"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Information in the corporate enterprise management system must be kept up-to-date. </w:t>
      </w:r>
    </w:p>
    <w:p w14:paraId="511EFFF4"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commentRangeStart w:id="24"/>
      <w:r w:rsidRPr="00406CE6">
        <w:rPr>
          <w:rFonts w:ascii="Times New Roman" w:eastAsia="MS Mincho" w:hAnsi="Times New Roman" w:cs="Times New Roman"/>
          <w:sz w:val="24"/>
          <w:szCs w:val="24"/>
        </w:rPr>
        <w:t>Configuration changes for production servers must follow the appropriate change management procedures</w:t>
      </w:r>
      <w:commentRangeEnd w:id="24"/>
      <w:r w:rsidR="00E26093">
        <w:rPr>
          <w:rStyle w:val="CommentReference"/>
          <w:rFonts w:ascii="Times New Roman" w:eastAsiaTheme="minorHAnsi" w:hAnsi="Times New Roman" w:cstheme="minorBidi"/>
        </w:rPr>
        <w:commentReference w:id="24"/>
      </w:r>
    </w:p>
    <w:p w14:paraId="2D4E24EF" w14:textId="77777777" w:rsidR="00406CE6" w:rsidRPr="00406CE6" w:rsidRDefault="00406CE6" w:rsidP="00406CE6">
      <w:pPr>
        <w:pStyle w:val="PlainText"/>
        <w:numPr>
          <w:ilvl w:val="2"/>
          <w:numId w:val="14"/>
        </w:numPr>
        <w:spacing w:line="276" w:lineRule="auto"/>
        <w:rPr>
          <w:rFonts w:ascii="Times New Roman" w:eastAsia="MS Mincho" w:hAnsi="Times New Roman" w:cs="Times New Roman"/>
          <w:sz w:val="24"/>
          <w:szCs w:val="24"/>
        </w:rPr>
      </w:pPr>
      <w:r w:rsidRPr="00406CE6">
        <w:rPr>
          <w:rFonts w:ascii="Times New Roman" w:hAnsi="Times New Roman" w:cs="Times New Roman"/>
          <w:sz w:val="24"/>
          <w:szCs w:val="24"/>
        </w:rPr>
        <w:t xml:space="preserve">For security, compliance, and maintenance purposes, authorized personnel may monitor and audit equipment, systems, processes, and network traffic per the </w:t>
      </w:r>
      <w:r w:rsidRPr="00406CE6">
        <w:rPr>
          <w:rFonts w:ascii="Times New Roman" w:hAnsi="Times New Roman" w:cs="Times New Roman"/>
          <w:i/>
          <w:sz w:val="24"/>
          <w:szCs w:val="24"/>
        </w:rPr>
        <w:t>Audit Policy</w:t>
      </w:r>
      <w:r w:rsidRPr="00406CE6">
        <w:rPr>
          <w:rFonts w:ascii="Times New Roman" w:hAnsi="Times New Roman" w:cs="Times New Roman"/>
          <w:sz w:val="24"/>
          <w:szCs w:val="24"/>
        </w:rPr>
        <w:t>.</w:t>
      </w:r>
    </w:p>
    <w:p w14:paraId="29EBB0E1" w14:textId="77777777" w:rsidR="00406CE6" w:rsidRPr="00406CE6" w:rsidRDefault="00406CE6" w:rsidP="00406CE6">
      <w:pPr>
        <w:pStyle w:val="PlainText"/>
        <w:spacing w:line="276" w:lineRule="auto"/>
        <w:ind w:left="360"/>
        <w:rPr>
          <w:rFonts w:ascii="Times New Roman" w:eastAsia="MS Mincho" w:hAnsi="Times New Roman" w:cs="Times New Roman"/>
          <w:sz w:val="24"/>
          <w:szCs w:val="24"/>
        </w:rPr>
      </w:pPr>
    </w:p>
    <w:p w14:paraId="51ED693A" w14:textId="77777777" w:rsidR="00406CE6" w:rsidRPr="00384367" w:rsidRDefault="00406CE6" w:rsidP="00406CE6">
      <w:pPr>
        <w:pStyle w:val="ListParagraph"/>
        <w:numPr>
          <w:ilvl w:val="1"/>
          <w:numId w:val="14"/>
        </w:numPr>
      </w:pPr>
      <w:r w:rsidRPr="00384367">
        <w:t>Configuration Requirements</w:t>
      </w:r>
    </w:p>
    <w:p w14:paraId="1BEAA679" w14:textId="24294375" w:rsidR="00406CE6" w:rsidRPr="00406CE6" w:rsidRDefault="00406CE6" w:rsidP="00406CE6">
      <w:pPr>
        <w:pStyle w:val="ListParagraph"/>
        <w:numPr>
          <w:ilvl w:val="2"/>
          <w:numId w:val="14"/>
        </w:numPr>
      </w:pPr>
      <w:r w:rsidRPr="00406CE6">
        <w:rPr>
          <w:rFonts w:eastAsia="MS Mincho" w:cs="Times New Roman"/>
          <w:szCs w:val="24"/>
        </w:rPr>
        <w:t xml:space="preserve">Operating System configuration should be in accordance with approved InfoSec </w:t>
      </w:r>
      <w:r w:rsidR="00100EB4">
        <w:rPr>
          <w:rFonts w:eastAsia="MS Mincho" w:cs="Times New Roman"/>
          <w:szCs w:val="24"/>
        </w:rPr>
        <w:t>benchmark and standards</w:t>
      </w:r>
      <w:r w:rsidRPr="00406CE6">
        <w:rPr>
          <w:rFonts w:eastAsia="MS Mincho" w:cs="Times New Roman"/>
          <w:szCs w:val="24"/>
        </w:rPr>
        <w:t xml:space="preserve">. </w:t>
      </w:r>
    </w:p>
    <w:p w14:paraId="14011F9D" w14:textId="77777777" w:rsidR="00406CE6" w:rsidRPr="00406CE6" w:rsidRDefault="00406CE6" w:rsidP="00406CE6">
      <w:pPr>
        <w:pStyle w:val="ListParagraph"/>
        <w:numPr>
          <w:ilvl w:val="2"/>
          <w:numId w:val="14"/>
        </w:numPr>
      </w:pPr>
      <w:commentRangeStart w:id="25"/>
      <w:r w:rsidRPr="00406CE6">
        <w:rPr>
          <w:rFonts w:eastAsia="MS Mincho" w:cs="Times New Roman"/>
          <w:szCs w:val="24"/>
        </w:rPr>
        <w:t>Services and applications that will not be used must be disabled where practical.</w:t>
      </w:r>
      <w:commentRangeEnd w:id="25"/>
      <w:r w:rsidR="00E26093">
        <w:rPr>
          <w:rStyle w:val="CommentReference"/>
        </w:rPr>
        <w:commentReference w:id="25"/>
      </w:r>
    </w:p>
    <w:p w14:paraId="0A269198" w14:textId="59BBF9D2" w:rsidR="00406CE6" w:rsidRPr="00406CE6" w:rsidRDefault="00406CE6" w:rsidP="00406CE6">
      <w:pPr>
        <w:pStyle w:val="ListParagraph"/>
        <w:numPr>
          <w:ilvl w:val="2"/>
          <w:numId w:val="14"/>
        </w:numPr>
      </w:pPr>
      <w:r w:rsidRPr="00406CE6">
        <w:rPr>
          <w:rFonts w:eastAsia="MS Mincho" w:cs="Times New Roman"/>
          <w:szCs w:val="24"/>
        </w:rPr>
        <w:t xml:space="preserve">Access to services </w:t>
      </w:r>
      <w:r w:rsidR="00A6100B">
        <w:rPr>
          <w:rFonts w:eastAsia="MS Mincho" w:cs="Times New Roman"/>
          <w:szCs w:val="24"/>
        </w:rPr>
        <w:t>hav</w:t>
      </w:r>
      <w:r w:rsidR="007608D1">
        <w:rPr>
          <w:rFonts w:eastAsia="MS Mincho" w:cs="Times New Roman"/>
          <w:szCs w:val="24"/>
        </w:rPr>
        <w:t>e to</w:t>
      </w:r>
      <w:r w:rsidRPr="00406CE6">
        <w:rPr>
          <w:rFonts w:eastAsia="MS Mincho" w:cs="Times New Roman"/>
          <w:szCs w:val="24"/>
        </w:rPr>
        <w:t xml:space="preserve"> be logged and/or protected through access-control methods such as </w:t>
      </w:r>
      <w:r>
        <w:rPr>
          <w:rFonts w:eastAsia="MS Mincho" w:cs="Times New Roman"/>
          <w:szCs w:val="24"/>
        </w:rPr>
        <w:t xml:space="preserve">a web application firewall, </w:t>
      </w:r>
      <w:r w:rsidRPr="00406CE6">
        <w:rPr>
          <w:rFonts w:eastAsia="MS Mincho" w:cs="Times New Roman"/>
          <w:szCs w:val="24"/>
        </w:rPr>
        <w:t xml:space="preserve">if possible. </w:t>
      </w:r>
    </w:p>
    <w:p w14:paraId="04AC399B" w14:textId="77777777" w:rsidR="00406CE6" w:rsidRPr="00406CE6" w:rsidRDefault="00406CE6" w:rsidP="00406CE6">
      <w:pPr>
        <w:pStyle w:val="ListParagraph"/>
        <w:numPr>
          <w:ilvl w:val="2"/>
          <w:numId w:val="14"/>
        </w:numPr>
      </w:pPr>
      <w:commentRangeStart w:id="26"/>
      <w:r w:rsidRPr="00406CE6">
        <w:rPr>
          <w:rFonts w:eastAsia="MS Mincho" w:cs="Times New Roman"/>
          <w:szCs w:val="24"/>
        </w:rPr>
        <w:t xml:space="preserve">The most recent security patches must be installed on the system as soon as practical, the only exception being when immediate application would interfere with business requirements. </w:t>
      </w:r>
      <w:commentRangeEnd w:id="26"/>
      <w:r w:rsidR="00B805D6">
        <w:rPr>
          <w:rStyle w:val="CommentReference"/>
        </w:rPr>
        <w:commentReference w:id="26"/>
      </w:r>
    </w:p>
    <w:p w14:paraId="5E2AAA6D" w14:textId="22F336A0" w:rsidR="00406CE6" w:rsidRPr="00406CE6" w:rsidRDefault="00406CE6" w:rsidP="00406CE6">
      <w:pPr>
        <w:pStyle w:val="ListParagraph"/>
        <w:numPr>
          <w:ilvl w:val="2"/>
          <w:numId w:val="14"/>
        </w:numPr>
      </w:pPr>
      <w:r w:rsidRPr="00406CE6">
        <w:rPr>
          <w:rFonts w:eastAsia="MS Mincho" w:cs="Times New Roman"/>
          <w:szCs w:val="24"/>
        </w:rPr>
        <w:t xml:space="preserve">Trust relationships between systems are a security risk, and their use </w:t>
      </w:r>
      <w:r w:rsidR="007608D1">
        <w:rPr>
          <w:rFonts w:eastAsia="MS Mincho" w:cs="Times New Roman"/>
          <w:szCs w:val="24"/>
        </w:rPr>
        <w:t>has to</w:t>
      </w:r>
      <w:r w:rsidRPr="00406CE6">
        <w:rPr>
          <w:rFonts w:eastAsia="MS Mincho" w:cs="Times New Roman"/>
          <w:szCs w:val="24"/>
        </w:rPr>
        <w:t xml:space="preserve"> be avoided. Do not use a trust relationship when some other </w:t>
      </w:r>
      <w:r w:rsidR="00B33610">
        <w:rPr>
          <w:rFonts w:eastAsia="MS Mincho" w:cs="Times New Roman"/>
          <w:szCs w:val="24"/>
        </w:rPr>
        <w:t>method of communication is sufficient.</w:t>
      </w:r>
      <w:r w:rsidRPr="00406CE6">
        <w:rPr>
          <w:rFonts w:eastAsia="MS Mincho" w:cs="Times New Roman"/>
          <w:szCs w:val="24"/>
        </w:rPr>
        <w:t xml:space="preserve"> </w:t>
      </w:r>
    </w:p>
    <w:p w14:paraId="25D8FD81" w14:textId="77777777" w:rsidR="00406CE6" w:rsidRPr="00406CE6" w:rsidRDefault="00406CE6" w:rsidP="00B33610">
      <w:pPr>
        <w:pStyle w:val="ListParagraph"/>
        <w:numPr>
          <w:ilvl w:val="2"/>
          <w:numId w:val="14"/>
        </w:numPr>
      </w:pPr>
      <w:r w:rsidRPr="00406CE6">
        <w:rPr>
          <w:rFonts w:eastAsia="MS Mincho" w:cs="Times New Roman"/>
          <w:szCs w:val="24"/>
        </w:rPr>
        <w:t xml:space="preserve">Always use standard security principles of least required access to perform a function. </w:t>
      </w:r>
      <w:r w:rsidR="00B33610">
        <w:rPr>
          <w:rFonts w:eastAsia="MS Mincho" w:cs="Times New Roman"/>
          <w:szCs w:val="24"/>
        </w:rPr>
        <w:t xml:space="preserve"> </w:t>
      </w:r>
      <w:r w:rsidRPr="00B33610">
        <w:rPr>
          <w:rFonts w:eastAsia="MS Mincho" w:cs="Times New Roman"/>
          <w:szCs w:val="24"/>
        </w:rPr>
        <w:t xml:space="preserve">Do not use root when a non-privileged account will do. </w:t>
      </w:r>
    </w:p>
    <w:p w14:paraId="1081F28B" w14:textId="77777777" w:rsidR="00406CE6" w:rsidRPr="00406CE6" w:rsidRDefault="00406CE6" w:rsidP="00406CE6">
      <w:pPr>
        <w:pStyle w:val="ListParagraph"/>
        <w:numPr>
          <w:ilvl w:val="2"/>
          <w:numId w:val="14"/>
        </w:numPr>
      </w:pPr>
      <w:r w:rsidRPr="00406CE6">
        <w:rPr>
          <w:rFonts w:eastAsia="MS Mincho" w:cs="Times New Roman"/>
          <w:szCs w:val="24"/>
        </w:rPr>
        <w:t>If a methodology for secure c</w:t>
      </w:r>
      <w:r w:rsidR="00022F5A">
        <w:rPr>
          <w:rFonts w:eastAsia="MS Mincho" w:cs="Times New Roman"/>
          <w:szCs w:val="24"/>
        </w:rPr>
        <w:t xml:space="preserve">hannel connection is available </w:t>
      </w:r>
      <w:r w:rsidRPr="00406CE6">
        <w:rPr>
          <w:rFonts w:eastAsia="MS Mincho" w:cs="Times New Roman"/>
          <w:szCs w:val="24"/>
        </w:rPr>
        <w:t xml:space="preserve">(i.e., technically feasible), privileged access must be performed over secure channels, (e.g., encrypted network connections using SSH or </w:t>
      </w:r>
      <w:proofErr w:type="spellStart"/>
      <w:r w:rsidRPr="00406CE6">
        <w:rPr>
          <w:rFonts w:eastAsia="MS Mincho" w:cs="Times New Roman"/>
          <w:szCs w:val="24"/>
        </w:rPr>
        <w:t>IPSec</w:t>
      </w:r>
      <w:proofErr w:type="spellEnd"/>
      <w:r w:rsidRPr="00406CE6">
        <w:rPr>
          <w:rFonts w:eastAsia="MS Mincho" w:cs="Times New Roman"/>
          <w:szCs w:val="24"/>
        </w:rPr>
        <w:t xml:space="preserve">). </w:t>
      </w:r>
    </w:p>
    <w:p w14:paraId="64426635" w14:textId="134E0B4D" w:rsidR="00406CE6" w:rsidRPr="00406CE6" w:rsidRDefault="00406CE6" w:rsidP="00406CE6">
      <w:pPr>
        <w:pStyle w:val="ListParagraph"/>
        <w:numPr>
          <w:ilvl w:val="2"/>
          <w:numId w:val="14"/>
        </w:numPr>
      </w:pPr>
      <w:r w:rsidRPr="00406CE6">
        <w:rPr>
          <w:rFonts w:eastAsia="MS Mincho" w:cs="Times New Roman"/>
          <w:szCs w:val="24"/>
        </w:rPr>
        <w:t xml:space="preserve">Servers </w:t>
      </w:r>
      <w:r w:rsidR="004E79FB">
        <w:rPr>
          <w:rFonts w:eastAsia="MS Mincho" w:cs="Times New Roman"/>
          <w:szCs w:val="24"/>
        </w:rPr>
        <w:t>must</w:t>
      </w:r>
      <w:r w:rsidRPr="00406CE6">
        <w:rPr>
          <w:rFonts w:eastAsia="MS Mincho" w:cs="Times New Roman"/>
          <w:szCs w:val="24"/>
        </w:rPr>
        <w:t xml:space="preserve"> be physically located in an access-controlled environment</w:t>
      </w:r>
      <w:r w:rsidR="00993DAF">
        <w:rPr>
          <w:rFonts w:eastAsia="MS Mincho" w:cs="Times New Roman"/>
          <w:szCs w:val="24"/>
        </w:rPr>
        <w:t>s</w:t>
      </w:r>
      <w:r w:rsidRPr="00406CE6">
        <w:rPr>
          <w:rFonts w:eastAsia="MS Mincho" w:cs="Times New Roman"/>
          <w:szCs w:val="24"/>
        </w:rPr>
        <w:t xml:space="preserve">. </w:t>
      </w:r>
    </w:p>
    <w:p w14:paraId="6257E36E" w14:textId="77777777" w:rsidR="00406CE6" w:rsidRPr="00406CE6" w:rsidRDefault="00406CE6" w:rsidP="00406CE6">
      <w:pPr>
        <w:pStyle w:val="ListParagraph"/>
        <w:numPr>
          <w:ilvl w:val="2"/>
          <w:numId w:val="14"/>
        </w:numPr>
      </w:pPr>
      <w:commentRangeStart w:id="27"/>
      <w:r w:rsidRPr="00406CE6">
        <w:rPr>
          <w:rFonts w:eastAsia="MS Mincho" w:cs="Times New Roman"/>
          <w:szCs w:val="24"/>
        </w:rPr>
        <w:t>Servers are specifically prohibited from operating from uncontrolled cubicle areas</w:t>
      </w:r>
      <w:commentRangeEnd w:id="27"/>
      <w:r w:rsidR="00647A81">
        <w:rPr>
          <w:rStyle w:val="CommentReference"/>
        </w:rPr>
        <w:commentReference w:id="27"/>
      </w:r>
      <w:r w:rsidRPr="00406CE6">
        <w:rPr>
          <w:rFonts w:eastAsia="MS Mincho" w:cs="Times New Roman"/>
          <w:szCs w:val="24"/>
        </w:rPr>
        <w:t xml:space="preserve">. </w:t>
      </w:r>
    </w:p>
    <w:p w14:paraId="60BCED8B" w14:textId="77777777" w:rsidR="00406CE6" w:rsidRDefault="00406CE6" w:rsidP="00406CE6">
      <w:pPr>
        <w:pStyle w:val="ListParagraph"/>
        <w:ind w:left="360"/>
      </w:pPr>
    </w:p>
    <w:p w14:paraId="4AF1CDA1" w14:textId="77777777" w:rsidR="00B33610" w:rsidRPr="00384367" w:rsidRDefault="00406CE6" w:rsidP="00B33610">
      <w:pPr>
        <w:pStyle w:val="ListParagraph"/>
        <w:numPr>
          <w:ilvl w:val="1"/>
          <w:numId w:val="14"/>
        </w:numPr>
      </w:pPr>
      <w:r w:rsidRPr="00384367">
        <w:lastRenderedPageBreak/>
        <w:t>Monitoring</w:t>
      </w:r>
    </w:p>
    <w:p w14:paraId="396A750D" w14:textId="77777777" w:rsidR="00B33610" w:rsidRPr="00B33610" w:rsidRDefault="00B33610" w:rsidP="00B33610">
      <w:pPr>
        <w:pStyle w:val="ListParagraph"/>
        <w:numPr>
          <w:ilvl w:val="2"/>
          <w:numId w:val="14"/>
        </w:numPr>
        <w:spacing w:after="0"/>
      </w:pPr>
      <w:r w:rsidRPr="00B33610">
        <w:rPr>
          <w:rFonts w:eastAsia="MS Mincho" w:cs="Times New Roman"/>
          <w:szCs w:val="24"/>
        </w:rPr>
        <w:t xml:space="preserve">All security-related events on critical or sensitive systems must be logged and audit trails saved as follows: </w:t>
      </w:r>
    </w:p>
    <w:p w14:paraId="44194C37"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All security related logs will be kept online for a minimum of </w:t>
      </w:r>
      <w:commentRangeStart w:id="28"/>
      <w:r w:rsidRPr="00B33610">
        <w:rPr>
          <w:rFonts w:ascii="Times New Roman" w:eastAsia="MS Mincho" w:hAnsi="Times New Roman" w:cs="Times New Roman"/>
          <w:sz w:val="24"/>
          <w:szCs w:val="24"/>
        </w:rPr>
        <w:t>1 week</w:t>
      </w:r>
      <w:commentRangeEnd w:id="28"/>
      <w:r w:rsidR="002C781E">
        <w:rPr>
          <w:rStyle w:val="CommentReference"/>
          <w:rFonts w:ascii="Times New Roman" w:eastAsiaTheme="minorHAnsi" w:hAnsi="Times New Roman" w:cstheme="minorBidi"/>
        </w:rPr>
        <w:commentReference w:id="28"/>
      </w:r>
      <w:r w:rsidRPr="00B33610">
        <w:rPr>
          <w:rFonts w:ascii="Times New Roman" w:eastAsia="MS Mincho" w:hAnsi="Times New Roman" w:cs="Times New Roman"/>
          <w:sz w:val="24"/>
          <w:szCs w:val="24"/>
        </w:rPr>
        <w:t xml:space="preserve">. </w:t>
      </w:r>
    </w:p>
    <w:p w14:paraId="198DA151"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commentRangeStart w:id="29"/>
      <w:r w:rsidRPr="00B33610">
        <w:rPr>
          <w:rFonts w:ascii="Times New Roman" w:eastAsia="MS Mincho" w:hAnsi="Times New Roman" w:cs="Times New Roman"/>
          <w:sz w:val="24"/>
          <w:szCs w:val="24"/>
        </w:rPr>
        <w:t xml:space="preserve">Daily incremental tape backups will be retained for at least </w:t>
      </w:r>
      <w:commentRangeStart w:id="30"/>
      <w:r w:rsidRPr="00B33610">
        <w:rPr>
          <w:rFonts w:ascii="Times New Roman" w:eastAsia="MS Mincho" w:hAnsi="Times New Roman" w:cs="Times New Roman"/>
          <w:sz w:val="24"/>
          <w:szCs w:val="24"/>
        </w:rPr>
        <w:t>1 month</w:t>
      </w:r>
      <w:commentRangeEnd w:id="30"/>
      <w:r w:rsidR="002C781E">
        <w:rPr>
          <w:rStyle w:val="CommentReference"/>
          <w:rFonts w:ascii="Times New Roman" w:eastAsiaTheme="minorHAnsi" w:hAnsi="Times New Roman" w:cstheme="minorBidi"/>
        </w:rPr>
        <w:commentReference w:id="30"/>
      </w:r>
      <w:r w:rsidRPr="00B33610">
        <w:rPr>
          <w:rFonts w:ascii="Times New Roman" w:eastAsia="MS Mincho" w:hAnsi="Times New Roman" w:cs="Times New Roman"/>
          <w:sz w:val="24"/>
          <w:szCs w:val="24"/>
        </w:rPr>
        <w:t xml:space="preserve">. </w:t>
      </w:r>
    </w:p>
    <w:p w14:paraId="697250E7"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Weekly full tape backups of logs will be retained for at least </w:t>
      </w:r>
      <w:commentRangeStart w:id="31"/>
      <w:r w:rsidRPr="00B33610">
        <w:rPr>
          <w:rFonts w:ascii="Times New Roman" w:eastAsia="MS Mincho" w:hAnsi="Times New Roman" w:cs="Times New Roman"/>
          <w:sz w:val="24"/>
          <w:szCs w:val="24"/>
        </w:rPr>
        <w:t>1 month</w:t>
      </w:r>
      <w:commentRangeEnd w:id="31"/>
      <w:r w:rsidR="002C781E">
        <w:rPr>
          <w:rStyle w:val="CommentReference"/>
          <w:rFonts w:ascii="Times New Roman" w:eastAsiaTheme="minorHAnsi" w:hAnsi="Times New Roman" w:cstheme="minorBidi"/>
        </w:rPr>
        <w:commentReference w:id="31"/>
      </w:r>
      <w:r w:rsidRPr="00B33610">
        <w:rPr>
          <w:rFonts w:ascii="Times New Roman" w:eastAsia="MS Mincho" w:hAnsi="Times New Roman" w:cs="Times New Roman"/>
          <w:sz w:val="24"/>
          <w:szCs w:val="24"/>
        </w:rPr>
        <w:t xml:space="preserve">. </w:t>
      </w:r>
      <w:commentRangeEnd w:id="29"/>
      <w:r w:rsidR="00F56EDD">
        <w:rPr>
          <w:rStyle w:val="CommentReference"/>
          <w:rFonts w:ascii="Times New Roman" w:eastAsiaTheme="minorHAnsi" w:hAnsi="Times New Roman" w:cstheme="minorBidi"/>
        </w:rPr>
        <w:commentReference w:id="29"/>
      </w:r>
    </w:p>
    <w:p w14:paraId="61969BC3" w14:textId="77777777" w:rsid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Monthly full backups will be retained for a minimum of 2 years. </w:t>
      </w:r>
    </w:p>
    <w:p w14:paraId="69E26C9E" w14:textId="77777777" w:rsidR="00B33610" w:rsidRPr="00B33610" w:rsidRDefault="00B33610" w:rsidP="00B33610">
      <w:pPr>
        <w:pStyle w:val="PlainText"/>
        <w:numPr>
          <w:ilvl w:val="2"/>
          <w:numId w:val="14"/>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Security-related events will be reported to InfoSec, who will review logs and report incidents to IT management. Corrective measures will be prescribed as needed. Security-related events include, but are not limited to: </w:t>
      </w:r>
    </w:p>
    <w:p w14:paraId="2E6DCF01"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Port-scan attacks </w:t>
      </w:r>
    </w:p>
    <w:p w14:paraId="45AB1887"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Evidence of unauthorized access to privileged accounts </w:t>
      </w:r>
    </w:p>
    <w:p w14:paraId="4FD8D19A" w14:textId="77777777" w:rsidR="00406CE6" w:rsidRDefault="00B33610" w:rsidP="003F0153">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Anomalous occurrences that are not related to specific applications on the host. </w:t>
      </w:r>
    </w:p>
    <w:p w14:paraId="4BEDE3A0" w14:textId="77777777" w:rsidR="003F0153" w:rsidRPr="003F0153" w:rsidRDefault="003F0153" w:rsidP="003F0153">
      <w:pPr>
        <w:pStyle w:val="PlainText"/>
        <w:ind w:left="1080"/>
        <w:rPr>
          <w:rFonts w:ascii="Times New Roman" w:eastAsia="MS Mincho" w:hAnsi="Times New Roman" w:cs="Times New Roman"/>
          <w:sz w:val="24"/>
          <w:szCs w:val="24"/>
        </w:rPr>
      </w:pPr>
    </w:p>
    <w:p w14:paraId="0042536F" w14:textId="77777777" w:rsidR="00C72E22" w:rsidRDefault="009C2FC8" w:rsidP="00A84AF0">
      <w:pPr>
        <w:pStyle w:val="Heading1"/>
        <w:numPr>
          <w:ilvl w:val="0"/>
          <w:numId w:val="1"/>
        </w:numPr>
        <w:spacing w:before="0"/>
      </w:pPr>
      <w:r>
        <w:t>Policy Compliance</w:t>
      </w:r>
    </w:p>
    <w:p w14:paraId="7243ADCB" w14:textId="139270F8" w:rsidR="006B5AA0" w:rsidRDefault="006B5AA0" w:rsidP="00A1179C">
      <w:pPr>
        <w:pStyle w:val="ListParagraph"/>
        <w:numPr>
          <w:ilvl w:val="1"/>
          <w:numId w:val="4"/>
        </w:numPr>
        <w:spacing w:after="0"/>
        <w:ind w:left="357" w:hanging="357"/>
        <w:rPr>
          <w:rFonts w:cs="Times New Roman"/>
          <w:szCs w:val="24"/>
        </w:rPr>
      </w:pPr>
      <w:r>
        <w:rPr>
          <w:rFonts w:cs="Times New Roman"/>
          <w:szCs w:val="24"/>
        </w:rPr>
        <w:t>Compliance</w:t>
      </w:r>
    </w:p>
    <w:p w14:paraId="6F6CD80D" w14:textId="3D70290D" w:rsidR="00B25FC6" w:rsidRPr="00B25FC6" w:rsidRDefault="00B25FC6" w:rsidP="00B25FC6">
      <w:r>
        <w:t>The Infosec team has to determine compliance criteria for this policy. They may change from time to time as</w:t>
      </w:r>
      <w:r w:rsidR="00F433E9">
        <w:t xml:space="preserve"> circumstance change. Following change, the Infosec team will </w:t>
      </w:r>
      <w:commentRangeStart w:id="32"/>
      <w:r w:rsidR="00F433E9">
        <w:t xml:space="preserve">advertise them </w:t>
      </w:r>
      <w:r w:rsidR="00A1179C">
        <w:t xml:space="preserve">on the social media channel of the </w:t>
      </w:r>
      <w:commentRangeStart w:id="33"/>
      <w:r w:rsidR="00A1179C">
        <w:t>&lt;Company Name&gt;</w:t>
      </w:r>
      <w:r w:rsidR="00AA2FE0">
        <w:t>.</w:t>
      </w:r>
      <w:commentRangeEnd w:id="33"/>
      <w:r w:rsidR="00B805D6">
        <w:rPr>
          <w:rStyle w:val="CommentReference"/>
        </w:rPr>
        <w:commentReference w:id="33"/>
      </w:r>
      <w:commentRangeEnd w:id="32"/>
      <w:r w:rsidR="00647A81">
        <w:rPr>
          <w:rStyle w:val="CommentReference"/>
        </w:rPr>
        <w:commentReference w:id="32"/>
      </w:r>
    </w:p>
    <w:p w14:paraId="0B8788CB" w14:textId="40EEDA84"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997817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t>
      </w:r>
      <w:commentRangeStart w:id="34"/>
      <w:r w:rsidR="007B3E20">
        <w:rPr>
          <w:rFonts w:cs="Times New Roman"/>
          <w:szCs w:val="24"/>
        </w:rPr>
        <w:t>walk-</w:t>
      </w:r>
      <w:proofErr w:type="spellStart"/>
      <w:r w:rsidR="007B3E20">
        <w:rPr>
          <w:rFonts w:cs="Times New Roman"/>
          <w:szCs w:val="24"/>
        </w:rPr>
        <w:t>thrus</w:t>
      </w:r>
      <w:commentRangeEnd w:id="34"/>
      <w:proofErr w:type="spellEnd"/>
      <w:r w:rsidR="00B805D6">
        <w:rPr>
          <w:rStyle w:val="CommentReference"/>
        </w:rPr>
        <w:commentReference w:id="34"/>
      </w:r>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44E1FB6"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4237F34" w14:textId="68979BC4"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w:t>
      </w:r>
      <w:r w:rsidR="00D31ED0">
        <w:rPr>
          <w:rFonts w:cs="Times New Roman"/>
          <w:szCs w:val="24"/>
        </w:rPr>
        <w:t>notified to</w:t>
      </w:r>
      <w:r w:rsidRPr="00F72060">
        <w:rPr>
          <w:rFonts w:cs="Times New Roman"/>
          <w:szCs w:val="24"/>
        </w:rPr>
        <w:t xml:space="preserve"> the </w:t>
      </w:r>
      <w:r>
        <w:rPr>
          <w:rFonts w:cs="Times New Roman"/>
          <w:szCs w:val="24"/>
        </w:rPr>
        <w:t>Infosec</w:t>
      </w:r>
      <w:r w:rsidRPr="00F72060">
        <w:rPr>
          <w:rFonts w:cs="Times New Roman"/>
          <w:szCs w:val="24"/>
        </w:rPr>
        <w:t xml:space="preserve"> team in advance. </w:t>
      </w:r>
    </w:p>
    <w:p w14:paraId="10D3D1EC"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929111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7818EB3" w14:textId="77777777" w:rsidR="00A84AF0" w:rsidRDefault="009C2FC8" w:rsidP="003F0153">
      <w:pPr>
        <w:pStyle w:val="Heading1"/>
        <w:numPr>
          <w:ilvl w:val="0"/>
          <w:numId w:val="4"/>
        </w:numPr>
        <w:spacing w:before="0"/>
      </w:pPr>
      <w:r>
        <w:t>Related Standards, Policies and Processes</w:t>
      </w:r>
    </w:p>
    <w:p w14:paraId="304C3FB8" w14:textId="77777777" w:rsidR="00836569" w:rsidRPr="00384367" w:rsidRDefault="00B33610" w:rsidP="00384367">
      <w:pPr>
        <w:pStyle w:val="ListParagraph"/>
        <w:numPr>
          <w:ilvl w:val="0"/>
          <w:numId w:val="22"/>
        </w:numPr>
        <w:spacing w:after="0"/>
      </w:pPr>
      <w:r w:rsidRPr="00384367">
        <w:t>Audit Policy</w:t>
      </w:r>
    </w:p>
    <w:p w14:paraId="783555C0" w14:textId="78E84405" w:rsidR="00022F5A" w:rsidRDefault="00DD522A" w:rsidP="00384367">
      <w:pPr>
        <w:pStyle w:val="ListParagraph"/>
        <w:numPr>
          <w:ilvl w:val="0"/>
          <w:numId w:val="22"/>
        </w:numPr>
        <w:spacing w:after="0"/>
      </w:pPr>
      <w:r>
        <w:t>Window OS Secure Baselines</w:t>
      </w:r>
    </w:p>
    <w:p w14:paraId="1FA4A3FA" w14:textId="7F2FA361" w:rsidR="00DD522A" w:rsidRDefault="00DD522A" w:rsidP="00384367">
      <w:pPr>
        <w:pStyle w:val="ListParagraph"/>
        <w:numPr>
          <w:ilvl w:val="0"/>
          <w:numId w:val="22"/>
        </w:numPr>
        <w:spacing w:after="0"/>
      </w:pPr>
      <w:r>
        <w:t>Linux OS Security Baselines</w:t>
      </w:r>
    </w:p>
    <w:p w14:paraId="2F15C218" w14:textId="52080ABA" w:rsidR="00DD522A" w:rsidRPr="00384367" w:rsidRDefault="00DD522A" w:rsidP="00384367">
      <w:pPr>
        <w:pStyle w:val="ListParagraph"/>
        <w:numPr>
          <w:ilvl w:val="0"/>
          <w:numId w:val="22"/>
        </w:numPr>
        <w:spacing w:after="0"/>
      </w:pPr>
      <w:r>
        <w:t xml:space="preserve">CIS </w:t>
      </w:r>
      <w:r w:rsidR="0012070C">
        <w:t>Benchmarks</w:t>
      </w:r>
    </w:p>
    <w:p w14:paraId="312793C6" w14:textId="77777777" w:rsidR="00B33610" w:rsidRPr="00836569" w:rsidRDefault="00B33610" w:rsidP="00836569">
      <w:pPr>
        <w:spacing w:after="0"/>
      </w:pPr>
    </w:p>
    <w:p w14:paraId="565CD17E" w14:textId="77777777" w:rsidR="009C2FC8" w:rsidRDefault="009C2FC8" w:rsidP="00B96A66">
      <w:pPr>
        <w:pStyle w:val="Heading1"/>
        <w:numPr>
          <w:ilvl w:val="0"/>
          <w:numId w:val="4"/>
        </w:numPr>
        <w:spacing w:before="0"/>
      </w:pPr>
      <w:r>
        <w:t>Definitions and Terms</w:t>
      </w:r>
    </w:p>
    <w:p w14:paraId="73745458" w14:textId="6CC86026" w:rsidR="00384367" w:rsidRPr="00384367" w:rsidRDefault="00D66CF7" w:rsidP="00384367">
      <w:pPr>
        <w:rPr>
          <w:rFonts w:eastAsia="MS Mincho"/>
          <w:szCs w:val="24"/>
        </w:rPr>
      </w:pPr>
      <w:r>
        <w:rPr>
          <w:rFonts w:eastAsia="MS Mincho"/>
          <w:szCs w:val="24"/>
        </w:rPr>
        <w:t>List of definition and terms, and their respective meaning</w:t>
      </w:r>
    </w:p>
    <w:p w14:paraId="50D4B9A4" w14:textId="24F50A03" w:rsidR="00384367" w:rsidRDefault="00D66CF7" w:rsidP="00384367">
      <w:pPr>
        <w:pStyle w:val="ListParagraph"/>
        <w:numPr>
          <w:ilvl w:val="0"/>
          <w:numId w:val="23"/>
        </w:numPr>
        <w:spacing w:after="0"/>
      </w:pPr>
      <w:r>
        <w:t xml:space="preserve">Authorized user – </w:t>
      </w:r>
      <w:commentRangeStart w:id="35"/>
      <w:r>
        <w:t xml:space="preserve">user that </w:t>
      </w:r>
      <w:r w:rsidR="00340E98">
        <w:t>has unlimited access to network of &lt;Company Name&gt;</w:t>
      </w:r>
      <w:commentRangeEnd w:id="35"/>
      <w:r w:rsidR="00B805D6">
        <w:rPr>
          <w:rStyle w:val="CommentReference"/>
        </w:rPr>
        <w:commentReference w:id="35"/>
      </w:r>
    </w:p>
    <w:p w14:paraId="4ADD5497" w14:textId="5E225D53" w:rsidR="00340E98" w:rsidRDefault="00AC53FC" w:rsidP="00384367">
      <w:pPr>
        <w:pStyle w:val="ListParagraph"/>
        <w:numPr>
          <w:ilvl w:val="0"/>
          <w:numId w:val="23"/>
        </w:numPr>
        <w:spacing w:after="0"/>
        <w:rPr>
          <w:lang w:val="en-IE"/>
        </w:rPr>
      </w:pPr>
      <w:r w:rsidRPr="00AC53FC">
        <w:rPr>
          <w:lang w:val="en-IE"/>
        </w:rPr>
        <w:lastRenderedPageBreak/>
        <w:t>VPN – virtual private network, secure connec</w:t>
      </w:r>
      <w:r>
        <w:rPr>
          <w:lang w:val="en-IE"/>
        </w:rPr>
        <w:t xml:space="preserve">tion </w:t>
      </w:r>
      <w:r w:rsidR="006B5AA0">
        <w:rPr>
          <w:lang w:val="en-IE"/>
        </w:rPr>
        <w:t xml:space="preserve">from outside network of </w:t>
      </w:r>
      <w:commentRangeStart w:id="36"/>
      <w:r w:rsidR="006B5AA0">
        <w:rPr>
          <w:lang w:val="en-IE"/>
        </w:rPr>
        <w:t>&lt;Company Name&gt;</w:t>
      </w:r>
      <w:commentRangeEnd w:id="36"/>
      <w:r w:rsidR="00865730">
        <w:rPr>
          <w:rStyle w:val="CommentReference"/>
        </w:rPr>
        <w:commentReference w:id="36"/>
      </w:r>
    </w:p>
    <w:p w14:paraId="60E4B489" w14:textId="44E4E361" w:rsidR="006B5AA0" w:rsidRDefault="00AA2FE0" w:rsidP="00384367">
      <w:pPr>
        <w:pStyle w:val="ListParagraph"/>
        <w:numPr>
          <w:ilvl w:val="0"/>
          <w:numId w:val="23"/>
        </w:numPr>
        <w:spacing w:after="0"/>
        <w:rPr>
          <w:lang w:val="en-IE"/>
        </w:rPr>
      </w:pPr>
      <w:r>
        <w:rPr>
          <w:lang w:val="en-IE"/>
        </w:rPr>
        <w:t xml:space="preserve">SSH – secure shell protocol used </w:t>
      </w:r>
      <w:r w:rsidR="006F3BA1">
        <w:rPr>
          <w:lang w:val="en-IE"/>
        </w:rPr>
        <w:t xml:space="preserve">in </w:t>
      </w:r>
      <w:commentRangeStart w:id="37"/>
      <w:r w:rsidR="006F3BA1">
        <w:rPr>
          <w:lang w:val="en-IE"/>
        </w:rPr>
        <w:t>Mac</w:t>
      </w:r>
      <w:commentRangeEnd w:id="37"/>
      <w:r w:rsidR="00865730">
        <w:rPr>
          <w:rStyle w:val="CommentReference"/>
        </w:rPr>
        <w:commentReference w:id="37"/>
      </w:r>
      <w:r w:rsidR="006F3BA1">
        <w:rPr>
          <w:lang w:val="en-IE"/>
        </w:rPr>
        <w:t xml:space="preserve"> </w:t>
      </w:r>
      <w:r w:rsidR="004D4737">
        <w:rPr>
          <w:lang w:val="en-IE"/>
        </w:rPr>
        <w:t xml:space="preserve">devices </w:t>
      </w:r>
      <w:r>
        <w:rPr>
          <w:lang w:val="en-IE"/>
        </w:rPr>
        <w:t xml:space="preserve">to connect </w:t>
      </w:r>
      <w:r w:rsidR="00455E0C">
        <w:rPr>
          <w:lang w:val="en-IE"/>
        </w:rPr>
        <w:t xml:space="preserve">to </w:t>
      </w:r>
      <w:r w:rsidR="004D4737">
        <w:rPr>
          <w:lang w:val="en-IE"/>
        </w:rPr>
        <w:t>IT applications</w:t>
      </w:r>
    </w:p>
    <w:p w14:paraId="7380D444" w14:textId="2C29DDD0" w:rsidR="004D4737" w:rsidRDefault="00A95B5F" w:rsidP="00384367">
      <w:pPr>
        <w:pStyle w:val="ListParagraph"/>
        <w:numPr>
          <w:ilvl w:val="0"/>
          <w:numId w:val="23"/>
        </w:numPr>
        <w:spacing w:after="0"/>
        <w:rPr>
          <w:lang w:val="en-IE"/>
        </w:rPr>
      </w:pPr>
      <w:proofErr w:type="spellStart"/>
      <w:r>
        <w:rPr>
          <w:lang w:val="en-IE"/>
        </w:rPr>
        <w:t>IPSec</w:t>
      </w:r>
      <w:proofErr w:type="spellEnd"/>
      <w:r>
        <w:rPr>
          <w:lang w:val="en-IE"/>
        </w:rPr>
        <w:t xml:space="preserve"> – </w:t>
      </w:r>
      <w:commentRangeStart w:id="38"/>
      <w:r>
        <w:rPr>
          <w:lang w:val="en-IE"/>
        </w:rPr>
        <w:t>IP Security team in charge of network security</w:t>
      </w:r>
      <w:commentRangeEnd w:id="38"/>
      <w:r w:rsidR="00865730">
        <w:rPr>
          <w:rStyle w:val="CommentReference"/>
        </w:rPr>
        <w:commentReference w:id="38"/>
      </w:r>
    </w:p>
    <w:p w14:paraId="7A303EFA" w14:textId="590D69D8" w:rsidR="00A95B5F" w:rsidRPr="00AC53FC" w:rsidRDefault="00A95B5F" w:rsidP="00384367">
      <w:pPr>
        <w:pStyle w:val="ListParagraph"/>
        <w:numPr>
          <w:ilvl w:val="0"/>
          <w:numId w:val="23"/>
        </w:numPr>
        <w:spacing w:after="0"/>
        <w:rPr>
          <w:lang w:val="en-IE"/>
        </w:rPr>
      </w:pPr>
      <w:r>
        <w:rPr>
          <w:lang w:val="en-IE"/>
        </w:rPr>
        <w:t xml:space="preserve">InfoSec – Information Security team </w:t>
      </w:r>
      <w:commentRangeStart w:id="39"/>
      <w:r w:rsidR="00421C85">
        <w:rPr>
          <w:lang w:val="en-IE"/>
        </w:rPr>
        <w:t>in charge of data security</w:t>
      </w:r>
      <w:commentRangeEnd w:id="39"/>
      <w:r w:rsidR="00865730">
        <w:rPr>
          <w:rStyle w:val="CommentReference"/>
        </w:rPr>
        <w:commentReference w:id="39"/>
      </w:r>
    </w:p>
    <w:p w14:paraId="0BE2A438" w14:textId="77777777" w:rsidR="00384367" w:rsidRPr="00AC53FC" w:rsidRDefault="00384367" w:rsidP="00384367">
      <w:pPr>
        <w:pStyle w:val="ListParagraph"/>
        <w:spacing w:after="0"/>
        <w:rPr>
          <w:lang w:val="en-IE"/>
        </w:rPr>
      </w:pPr>
    </w:p>
    <w:p w14:paraId="10C2B171"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26C32BD2"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81DFF44"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1D6848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DA825E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6AB5656"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874D867" w14:textId="05002DB6" w:rsidR="00FD3519" w:rsidRPr="00B96A66" w:rsidRDefault="00A75666" w:rsidP="009E63CC">
            <w:pPr>
              <w:pStyle w:val="Heading1"/>
              <w:outlineLvl w:val="0"/>
              <w:rPr>
                <w:rFonts w:ascii="Times New Roman" w:hAnsi="Times New Roman" w:cs="Times New Roman"/>
                <w:color w:val="auto"/>
                <w:sz w:val="24"/>
                <w:szCs w:val="24"/>
              </w:rPr>
            </w:pPr>
            <w:commentRangeStart w:id="40"/>
            <w:r>
              <w:rPr>
                <w:rFonts w:ascii="Times New Roman" w:hAnsi="Times New Roman" w:cs="Times New Roman"/>
                <w:color w:val="auto"/>
                <w:sz w:val="24"/>
                <w:szCs w:val="24"/>
              </w:rPr>
              <w:t xml:space="preserve">June </w:t>
            </w:r>
            <w:r w:rsidR="00421C85">
              <w:rPr>
                <w:rFonts w:ascii="Times New Roman" w:hAnsi="Times New Roman" w:cs="Times New Roman"/>
                <w:color w:val="auto"/>
                <w:sz w:val="24"/>
                <w:szCs w:val="24"/>
              </w:rPr>
              <w:t>2022</w:t>
            </w:r>
            <w:commentRangeEnd w:id="40"/>
            <w:r w:rsidR="00F56EDD">
              <w:rPr>
                <w:rStyle w:val="CommentReference"/>
                <w:rFonts w:ascii="Times New Roman" w:eastAsiaTheme="minorHAnsi" w:hAnsi="Times New Roman" w:cstheme="minorBidi"/>
                <w:color w:val="auto"/>
              </w:rPr>
              <w:commentReference w:id="40"/>
            </w:r>
          </w:p>
        </w:tc>
        <w:tc>
          <w:tcPr>
            <w:tcW w:w="2340" w:type="dxa"/>
            <w:tcBorders>
              <w:left w:val="none" w:sz="0" w:space="0" w:color="auto"/>
              <w:bottom w:val="single" w:sz="4" w:space="0" w:color="000000" w:themeColor="text1"/>
              <w:right w:val="none" w:sz="0" w:space="0" w:color="auto"/>
            </w:tcBorders>
            <w:shd w:val="clear" w:color="auto" w:fill="auto"/>
          </w:tcPr>
          <w:p w14:paraId="259EBB57" w14:textId="2ABF9E02" w:rsidR="00FD3519" w:rsidRPr="00B96A66" w:rsidRDefault="00421C85"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InfoSec</w:t>
            </w:r>
          </w:p>
        </w:tc>
        <w:tc>
          <w:tcPr>
            <w:tcW w:w="5328" w:type="dxa"/>
            <w:tcBorders>
              <w:left w:val="none" w:sz="0" w:space="0" w:color="auto"/>
              <w:bottom w:val="single" w:sz="4" w:space="0" w:color="000000" w:themeColor="text1"/>
            </w:tcBorders>
            <w:shd w:val="clear" w:color="auto" w:fill="auto"/>
          </w:tcPr>
          <w:p w14:paraId="5585BCDD"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593C3B7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61BD1DE"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44F2D6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C8EB18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6C308E4" w14:textId="77777777" w:rsidR="00FD3519" w:rsidRPr="00FD3519" w:rsidRDefault="00FD3519" w:rsidP="00FD3519"/>
    <w:sectPr w:rsidR="00FD3519" w:rsidRPr="00FD3519">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bb sss" w:date="2025-02-22T10:47:00Z" w:initials="bs">
    <w:p w14:paraId="170BC27F" w14:textId="163F2113" w:rsidR="00F16429" w:rsidRDefault="00F16429">
      <w:pPr>
        <w:pStyle w:val="CommentText"/>
      </w:pPr>
      <w:r>
        <w:rPr>
          <w:rStyle w:val="CommentReference"/>
        </w:rPr>
        <w:annotationRef/>
      </w:r>
      <w:r>
        <w:t>Review should be done at least once every 12 months</w:t>
      </w:r>
    </w:p>
  </w:comment>
  <w:comment w:id="1" w:author="bbb sss" w:date="2025-02-22T12:07:00Z" w:initials="bs">
    <w:p w14:paraId="280B3ACD" w14:textId="6801F2C3" w:rsidR="00865730" w:rsidRDefault="00865730">
      <w:pPr>
        <w:pStyle w:val="CommentText"/>
      </w:pPr>
      <w:r>
        <w:rPr>
          <w:rStyle w:val="CommentReference"/>
        </w:rPr>
        <w:annotationRef/>
      </w:r>
      <w:r>
        <w:t>22.02.2025</w:t>
      </w:r>
    </w:p>
  </w:comment>
  <w:comment w:id="2" w:author="Matthias Neuroth" w:date="2022-10-08T14:44:00Z" w:initials="MN">
    <w:p w14:paraId="381FDC4B" w14:textId="77777777" w:rsidR="00C556AA" w:rsidRDefault="00C556AA" w:rsidP="00442F11">
      <w:pPr>
        <w:pStyle w:val="CommentText"/>
      </w:pPr>
      <w:r>
        <w:rPr>
          <w:rStyle w:val="CommentReference"/>
        </w:rPr>
        <w:annotationRef/>
      </w:r>
      <w:r>
        <w:rPr>
          <w:lang w:val="en-IE"/>
        </w:rPr>
        <w:t>Test</w:t>
      </w:r>
    </w:p>
  </w:comment>
  <w:comment w:id="3" w:author="Matthias Neuroth" w:date="2024-09-28T10:07:00Z" w:initials="MN">
    <w:p w14:paraId="01326F66" w14:textId="77777777" w:rsidR="00F94433" w:rsidRDefault="00F94433" w:rsidP="00F94433">
      <w:pPr>
        <w:pStyle w:val="CommentText"/>
      </w:pPr>
      <w:r>
        <w:rPr>
          <w:rStyle w:val="CommentReference"/>
        </w:rPr>
        <w:annotationRef/>
      </w:r>
      <w:r>
        <w:rPr>
          <w:lang w:val="en-IE"/>
        </w:rPr>
        <w:t>Another test</w:t>
      </w:r>
    </w:p>
  </w:comment>
  <w:comment w:id="5" w:author="bbb sss" w:date="2025-02-22T10:59:00Z" w:initials="bs">
    <w:p w14:paraId="6DF1E7E7" w14:textId="795E1D1F" w:rsidR="0021198A" w:rsidRDefault="0021198A">
      <w:pPr>
        <w:pStyle w:val="CommentText"/>
      </w:pPr>
      <w:r>
        <w:rPr>
          <w:rStyle w:val="CommentReference"/>
        </w:rPr>
        <w:annotationRef/>
      </w:r>
      <w:r>
        <w:t>Please review this section and apply, as an example, revised wording as follows: “</w:t>
      </w:r>
      <w:r w:rsidRPr="0021198A">
        <w:t xml:space="preserve">This policy applies specifically to the Windows server estate. For other operating systems and IT infrastructure, please refer to their respective rules and </w:t>
      </w:r>
      <w:r w:rsidR="002F3371">
        <w:t>procedures</w:t>
      </w:r>
      <w:r w:rsidRPr="0021198A">
        <w:t xml:space="preserve"> outlined in separate documents."</w:t>
      </w:r>
    </w:p>
  </w:comment>
  <w:comment w:id="10" w:author="bbb sss" w:date="2025-02-22T11:06:00Z" w:initials="bs">
    <w:p w14:paraId="474D553D" w14:textId="525D533A" w:rsidR="0021198A" w:rsidRDefault="0021198A">
      <w:pPr>
        <w:pStyle w:val="CommentText"/>
      </w:pPr>
      <w:r>
        <w:rPr>
          <w:rStyle w:val="CommentReference"/>
        </w:rPr>
        <w:annotationRef/>
      </w:r>
      <w:r>
        <w:t>“</w:t>
      </w:r>
      <w:proofErr w:type="gramStart"/>
      <w:r>
        <w:t>security</w:t>
      </w:r>
      <w:proofErr w:type="gramEnd"/>
      <w:r>
        <w:t xml:space="preserve"> standards” is more on point than “standards”</w:t>
      </w:r>
    </w:p>
  </w:comment>
  <w:comment w:id="11" w:author="bbb sss" w:date="2025-02-22T11:16:00Z" w:initials="bs">
    <w:p w14:paraId="6F26FCE3" w14:textId="116F6241" w:rsidR="002A2179" w:rsidRDefault="002A2179">
      <w:pPr>
        <w:pStyle w:val="CommentText"/>
      </w:pPr>
      <w:r>
        <w:rPr>
          <w:rStyle w:val="CommentReference"/>
        </w:rPr>
        <w:annotationRef/>
      </w:r>
      <w:bookmarkStart w:id="12" w:name="_Hlk191115444"/>
      <w:r>
        <w:t>Add name of company “New Horizons”</w:t>
      </w:r>
      <w:bookmarkEnd w:id="12"/>
    </w:p>
  </w:comment>
  <w:comment w:id="13" w:author="bbb sss" w:date="2025-02-22T11:04:00Z" w:initials="bs">
    <w:p w14:paraId="79F83898" w14:textId="11AA24AA" w:rsidR="0021198A" w:rsidRDefault="0021198A">
      <w:pPr>
        <w:pStyle w:val="CommentText"/>
      </w:pPr>
      <w:r>
        <w:rPr>
          <w:rStyle w:val="CommentReference"/>
        </w:rPr>
        <w:annotationRef/>
      </w:r>
      <w:bookmarkStart w:id="15" w:name="_Hlk191114932"/>
      <w:r>
        <w:t>It is important to name the company since this is an official document: “New Horizons”</w:t>
      </w:r>
      <w:bookmarkEnd w:id="15"/>
    </w:p>
  </w:comment>
  <w:comment w:id="16" w:author="bbb sss" w:date="2025-02-22T11:08:00Z" w:initials="bs">
    <w:p w14:paraId="6872F7FF" w14:textId="1CC0F662" w:rsidR="002A2179" w:rsidRDefault="002A2179">
      <w:pPr>
        <w:pStyle w:val="CommentText"/>
      </w:pPr>
      <w:r>
        <w:rPr>
          <w:rStyle w:val="CommentReference"/>
        </w:rPr>
        <w:annotationRef/>
      </w:r>
      <w:r w:rsidRPr="002A2179">
        <w:t>It is important to name the company since this is an official document: “New Horizons”</w:t>
      </w:r>
    </w:p>
  </w:comment>
  <w:comment w:id="18" w:author="bbb sss" w:date="2025-02-22T11:09:00Z" w:initials="bs">
    <w:p w14:paraId="2A8A66BD" w14:textId="033967B6" w:rsidR="002A2179" w:rsidRDefault="002A2179">
      <w:pPr>
        <w:pStyle w:val="CommentText"/>
      </w:pPr>
      <w:r>
        <w:rPr>
          <w:rStyle w:val="CommentReference"/>
        </w:rPr>
        <w:annotationRef/>
      </w:r>
      <w:r w:rsidRPr="002A2179">
        <w:t>Add specific</w:t>
      </w:r>
      <w:r>
        <w:t xml:space="preserve">s </w:t>
      </w:r>
      <w:r w:rsidRPr="002A2179">
        <w:t>of proprietary information and technology to provide context. For example: "This includes, but is not limited to, software code, customer databases, and internal communication systems."</w:t>
      </w:r>
    </w:p>
  </w:comment>
  <w:comment w:id="19" w:author="bbb sss" w:date="2025-02-22T11:16:00Z" w:initials="bs">
    <w:p w14:paraId="79190697" w14:textId="7026307F" w:rsidR="002A2179" w:rsidRDefault="002A2179">
      <w:pPr>
        <w:pStyle w:val="CommentText"/>
      </w:pPr>
      <w:r>
        <w:rPr>
          <w:rStyle w:val="CommentReference"/>
        </w:rPr>
        <w:annotationRef/>
      </w:r>
      <w:r w:rsidRPr="002A2179">
        <w:t>Add name of company “New Horizons”</w:t>
      </w:r>
    </w:p>
  </w:comment>
  <w:comment w:id="21" w:author="bbb sss" w:date="2025-02-22T11:26:00Z" w:initials="bs">
    <w:p w14:paraId="7C2BDD8F" w14:textId="20BD803E" w:rsidR="005448EE" w:rsidRDefault="005448EE">
      <w:pPr>
        <w:pStyle w:val="CommentText"/>
      </w:pPr>
      <w:r>
        <w:rPr>
          <w:rStyle w:val="CommentReference"/>
        </w:rPr>
        <w:annotationRef/>
      </w:r>
      <w:r w:rsidRPr="005448EE">
        <w:t>It is important to name the company since this is an official document: “New Horizons”</w:t>
      </w:r>
    </w:p>
  </w:comment>
  <w:comment w:id="20" w:author="bbb sss" w:date="2025-02-22T11:31:00Z" w:initials="bs">
    <w:p w14:paraId="6E7484DB" w14:textId="5E005CF6" w:rsidR="007A5B43" w:rsidRDefault="007A5B43">
      <w:pPr>
        <w:pStyle w:val="CommentText"/>
      </w:pPr>
      <w:r>
        <w:rPr>
          <w:rStyle w:val="CommentReference"/>
        </w:rPr>
        <w:annotationRef/>
      </w:r>
      <w:r>
        <w:t>Clarify the exception or exceptions for cloud-operated servers</w:t>
      </w:r>
    </w:p>
  </w:comment>
  <w:comment w:id="23" w:author="bbb sss" w:date="2025-02-22T11:38:00Z" w:initials="bs">
    <w:p w14:paraId="1753CDF5" w14:textId="05BE6EE2" w:rsidR="007A5B43" w:rsidRDefault="007A5B43">
      <w:pPr>
        <w:pStyle w:val="CommentText"/>
      </w:pPr>
      <w:r>
        <w:rPr>
          <w:rStyle w:val="CommentReference"/>
        </w:rPr>
        <w:annotationRef/>
      </w:r>
      <w:r>
        <w:t>Replace with “address “</w:t>
      </w:r>
    </w:p>
  </w:comment>
  <w:comment w:id="22" w:author="bbb sss" w:date="2025-02-22T11:40:00Z" w:initials="bs">
    <w:p w14:paraId="75B083B7" w14:textId="7965316F" w:rsidR="007A5B43" w:rsidRDefault="007A5B43">
      <w:pPr>
        <w:pStyle w:val="CommentText"/>
      </w:pPr>
      <w:r>
        <w:rPr>
          <w:rStyle w:val="CommentReference"/>
        </w:rPr>
        <w:annotationRef/>
      </w:r>
      <w:r>
        <w:t>Add 5</w:t>
      </w:r>
      <w:r w:rsidRPr="007A5B43">
        <w:rPr>
          <w:vertAlign w:val="superscript"/>
        </w:rPr>
        <w:t>th</w:t>
      </w:r>
      <w:r>
        <w:t xml:space="preserve"> </w:t>
      </w:r>
      <w:r w:rsidR="00E26093">
        <w:t>bullet point</w:t>
      </w:r>
      <w:r>
        <w:t xml:space="preserve"> “</w:t>
      </w:r>
      <w:r w:rsidRPr="007A5B43">
        <w:t>Ensure there is a detailed process for maintaining up-to-date informatio</w:t>
      </w:r>
      <w:r w:rsidR="00E26093">
        <w:t xml:space="preserve">n </w:t>
      </w:r>
      <w:r w:rsidR="006060A0">
        <w:t xml:space="preserve">and </w:t>
      </w:r>
      <w:r w:rsidR="006060A0" w:rsidRPr="007A5B43">
        <w:t>specify</w:t>
      </w:r>
      <w:r w:rsidRPr="007A5B43">
        <w:t xml:space="preserve"> the frequency</w:t>
      </w:r>
      <w:r w:rsidR="00E26093">
        <w:t xml:space="preserve"> </w:t>
      </w:r>
      <w:r w:rsidRPr="007A5B43">
        <w:t>for updates.</w:t>
      </w:r>
      <w:r w:rsidR="00E26093">
        <w:t xml:space="preserve">” Updates are a </w:t>
      </w:r>
      <w:r w:rsidR="006060A0">
        <w:t>crucial</w:t>
      </w:r>
      <w:r w:rsidR="00E26093">
        <w:t xml:space="preserve"> part of maintain any system’s security.</w:t>
      </w:r>
    </w:p>
  </w:comment>
  <w:comment w:id="24" w:author="bbb sss" w:date="2025-02-22T11:43:00Z" w:initials="bs">
    <w:p w14:paraId="47B55AAF" w14:textId="330B6F4B" w:rsidR="00E26093" w:rsidRDefault="00E26093">
      <w:pPr>
        <w:pStyle w:val="CommentText"/>
      </w:pPr>
      <w:r>
        <w:rPr>
          <w:rStyle w:val="CommentReference"/>
        </w:rPr>
        <w:annotationRef/>
      </w:r>
      <w:r>
        <w:t xml:space="preserve">Emergency changes have to be addressed, specifics and procedures written down, relevant departments notified to ensure adequate training is put in place – ideally, emergency procedures will be of a very high likelihood of minimizing disruption. </w:t>
      </w:r>
      <w:r>
        <w:t>All emergency procedures have to</w:t>
      </w:r>
      <w:r w:rsidR="006060A0">
        <w:t xml:space="preserve"> </w:t>
      </w:r>
      <w:r w:rsidR="006060A0">
        <w:t>be</w:t>
      </w:r>
      <w:r>
        <w:t xml:space="preserve"> addressed and followed up by relevant department within 48 hours starting from the moment changes occurred.</w:t>
      </w:r>
    </w:p>
  </w:comment>
  <w:comment w:id="25" w:author="bbb sss" w:date="2025-02-22T11:49:00Z" w:initials="bs">
    <w:p w14:paraId="03B89F6D" w14:textId="684DB7FD" w:rsidR="00E26093" w:rsidRDefault="00E26093">
      <w:pPr>
        <w:pStyle w:val="CommentText"/>
      </w:pPr>
      <w:r>
        <w:rPr>
          <w:rStyle w:val="CommentReference"/>
        </w:rPr>
        <w:annotationRef/>
      </w:r>
      <w:r>
        <w:t>If not required, FTP and TELNET MUST be disabled</w:t>
      </w:r>
    </w:p>
  </w:comment>
  <w:comment w:id="26" w:author="bbb sss" w:date="2025-02-22T11:57:00Z" w:initials="bs">
    <w:p w14:paraId="0DCF3C57" w14:textId="0A3ABFFD" w:rsidR="00B805D6" w:rsidRDefault="00B805D6">
      <w:pPr>
        <w:pStyle w:val="CommentText"/>
      </w:pPr>
      <w:r>
        <w:rPr>
          <w:rStyle w:val="CommentReference"/>
        </w:rPr>
        <w:annotationRef/>
      </w:r>
      <w:r>
        <w:t>All departments have to be notified about a schedule in advance, at least 48 hours prior</w:t>
      </w:r>
    </w:p>
  </w:comment>
  <w:comment w:id="27" w:author="bbb sss" w:date="2025-02-22T12:11:00Z" w:initials="bs">
    <w:p w14:paraId="673CF995" w14:textId="3835021A" w:rsidR="00647A81" w:rsidRDefault="00647A81">
      <w:pPr>
        <w:pStyle w:val="CommentText"/>
      </w:pPr>
      <w:r>
        <w:rPr>
          <w:rStyle w:val="CommentReference"/>
        </w:rPr>
        <w:annotationRef/>
      </w:r>
      <w:r>
        <w:t xml:space="preserve"> </w:t>
      </w:r>
      <w:r w:rsidRPr="00647A81">
        <w:t>Servers must be physically located in access-controlled environments to prevent unauthorized access</w:t>
      </w:r>
      <w:r>
        <w:t xml:space="preserve"> (</w:t>
      </w:r>
      <w:r w:rsidRPr="00647A81">
        <w:t>key card access, biometric scanning, or security guards</w:t>
      </w:r>
      <w:r>
        <w:t>), and should be kept</w:t>
      </w:r>
      <w:r w:rsidRPr="00647A81">
        <w:t xml:space="preserve"> in an environment with proper cooling and humidity control</w:t>
      </w:r>
      <w:r>
        <w:t>, UPS.</w:t>
      </w:r>
    </w:p>
  </w:comment>
  <w:comment w:id="28" w:author="bbb sss" w:date="2025-02-22T12:26:00Z" w:initials="bs">
    <w:p w14:paraId="29CBC5B1" w14:textId="4997E60C" w:rsidR="002C781E" w:rsidRDefault="002C781E">
      <w:pPr>
        <w:pStyle w:val="CommentText"/>
      </w:pPr>
      <w:r>
        <w:rPr>
          <w:rStyle w:val="CommentReference"/>
        </w:rPr>
        <w:annotationRef/>
      </w:r>
      <w:r>
        <w:t xml:space="preserve">6 months. </w:t>
      </w:r>
      <w:r w:rsidRPr="002C781E">
        <w:t xml:space="preserve">By </w:t>
      </w:r>
      <w:r>
        <w:t>keeping the</w:t>
      </w:r>
      <w:r w:rsidRPr="002C781E">
        <w:t xml:space="preserve"> logs for </w:t>
      </w:r>
      <w:r>
        <w:t>6 months</w:t>
      </w:r>
      <w:r w:rsidRPr="002C781E">
        <w:t>, the organization ensures that there i</w:t>
      </w:r>
      <w:r>
        <w:t>s enough</w:t>
      </w:r>
      <w:r w:rsidRPr="002C781E">
        <w:t xml:space="preserve"> time for detecting, investigating, and responding to </w:t>
      </w:r>
      <w:r>
        <w:t xml:space="preserve">possible </w:t>
      </w:r>
      <w:r w:rsidRPr="002C781E">
        <w:t>security incidents.</w:t>
      </w:r>
    </w:p>
  </w:comment>
  <w:comment w:id="30" w:author="bbb sss" w:date="2025-02-22T12:27:00Z" w:initials="bs">
    <w:p w14:paraId="107263D9" w14:textId="2C11CFFA" w:rsidR="002C781E" w:rsidRDefault="002C781E">
      <w:pPr>
        <w:pStyle w:val="CommentText"/>
      </w:pPr>
      <w:r>
        <w:rPr>
          <w:rStyle w:val="CommentReference"/>
        </w:rPr>
        <w:annotationRef/>
      </w:r>
      <w:r>
        <w:t>6 months</w:t>
      </w:r>
    </w:p>
  </w:comment>
  <w:comment w:id="31" w:author="bbb sss" w:date="2025-02-22T12:27:00Z" w:initials="bs">
    <w:p w14:paraId="42646EAE" w14:textId="1D9B2874" w:rsidR="002C781E" w:rsidRDefault="002C781E">
      <w:pPr>
        <w:pStyle w:val="CommentText"/>
      </w:pPr>
      <w:r>
        <w:rPr>
          <w:rStyle w:val="CommentReference"/>
        </w:rPr>
        <w:annotationRef/>
      </w:r>
      <w:r>
        <w:t>6 months</w:t>
      </w:r>
    </w:p>
  </w:comment>
  <w:comment w:id="29" w:author="bbb sss" w:date="2025-02-22T12:45:00Z" w:initials="bs">
    <w:p w14:paraId="76E434B7" w14:textId="71D786D5" w:rsidR="00F56EDD" w:rsidRDefault="00F56EDD">
      <w:pPr>
        <w:pStyle w:val="CommentText"/>
      </w:pPr>
      <w:r>
        <w:rPr>
          <w:rStyle w:val="CommentReference"/>
        </w:rPr>
        <w:annotationRef/>
      </w:r>
      <w:r>
        <w:t xml:space="preserve">If </w:t>
      </w:r>
      <w:proofErr w:type="gramStart"/>
      <w:r>
        <w:t>possible</w:t>
      </w:r>
      <w:proofErr w:type="gramEnd"/>
      <w:r>
        <w:t xml:space="preserve"> use more modern technology</w:t>
      </w:r>
    </w:p>
  </w:comment>
  <w:comment w:id="33" w:author="bbb sss" w:date="2025-02-22T11:58:00Z" w:initials="bs">
    <w:p w14:paraId="0AE40DA7" w14:textId="0584FEF8" w:rsidR="00B805D6" w:rsidRDefault="00B805D6">
      <w:pPr>
        <w:pStyle w:val="CommentText"/>
      </w:pPr>
      <w:r>
        <w:rPr>
          <w:rStyle w:val="CommentReference"/>
        </w:rPr>
        <w:annotationRef/>
      </w:r>
      <w:r>
        <w:t>Add company name “New Horizons”</w:t>
      </w:r>
    </w:p>
  </w:comment>
  <w:comment w:id="32" w:author="bbb sss" w:date="2025-02-22T12:19:00Z" w:initials="bs">
    <w:p w14:paraId="649E632E" w14:textId="3059A6A7" w:rsidR="00647A81" w:rsidRDefault="00647A81">
      <w:pPr>
        <w:pStyle w:val="CommentText"/>
      </w:pPr>
      <w:r>
        <w:rPr>
          <w:rStyle w:val="CommentReference"/>
        </w:rPr>
        <w:annotationRef/>
      </w:r>
      <w:r>
        <w:t xml:space="preserve">Notify all employees, on </w:t>
      </w:r>
      <w:proofErr w:type="gramStart"/>
      <w:r>
        <w:t>need to know</w:t>
      </w:r>
      <w:proofErr w:type="gramEnd"/>
      <w:r>
        <w:t xml:space="preserve"> basis, through secure channels within company, and not through any kind of social media whatsoever.</w:t>
      </w:r>
    </w:p>
  </w:comment>
  <w:comment w:id="34" w:author="bbb sss" w:date="2025-02-22T11:59:00Z" w:initials="bs">
    <w:p w14:paraId="5A36242B" w14:textId="3550C6D8" w:rsidR="00B805D6" w:rsidRDefault="00B805D6">
      <w:pPr>
        <w:pStyle w:val="CommentText"/>
      </w:pPr>
      <w:r>
        <w:rPr>
          <w:rStyle w:val="CommentReference"/>
        </w:rPr>
        <w:annotationRef/>
      </w:r>
      <w:r w:rsidRPr="00B805D6">
        <w:t>walk-throughs</w:t>
      </w:r>
    </w:p>
  </w:comment>
  <w:comment w:id="35" w:author="bbb sss" w:date="2025-02-22T12:00:00Z" w:initials="bs">
    <w:p w14:paraId="76E91FA3" w14:textId="5A12E3B4" w:rsidR="00B805D6" w:rsidRDefault="00B805D6">
      <w:pPr>
        <w:pStyle w:val="CommentText"/>
      </w:pPr>
      <w:r>
        <w:rPr>
          <w:rStyle w:val="CommentReference"/>
        </w:rPr>
        <w:annotationRef/>
      </w:r>
      <w:r w:rsidRPr="00B805D6">
        <w:t xml:space="preserve">A user that has been granted access to the network of </w:t>
      </w:r>
      <w:r>
        <w:t>New Horizons</w:t>
      </w:r>
    </w:p>
  </w:comment>
  <w:comment w:id="36" w:author="bbb sss" w:date="2025-02-22T12:01:00Z" w:initials="bs">
    <w:p w14:paraId="2ECE94F8" w14:textId="6C00DD83" w:rsidR="00865730" w:rsidRDefault="00865730">
      <w:pPr>
        <w:pStyle w:val="CommentText"/>
      </w:pPr>
      <w:r>
        <w:rPr>
          <w:rStyle w:val="CommentReference"/>
        </w:rPr>
        <w:annotationRef/>
      </w:r>
      <w:r>
        <w:t>Replace with “New Horizons”</w:t>
      </w:r>
    </w:p>
  </w:comment>
  <w:comment w:id="37" w:author="bbb sss" w:date="2025-02-22T12:02:00Z" w:initials="bs">
    <w:p w14:paraId="783ED882" w14:textId="77CF40B7" w:rsidR="00865730" w:rsidRDefault="00865730">
      <w:pPr>
        <w:pStyle w:val="CommentText"/>
      </w:pPr>
      <w:r>
        <w:rPr>
          <w:rStyle w:val="CommentReference"/>
        </w:rPr>
        <w:annotationRef/>
      </w:r>
      <w:r>
        <w:t>Replace with “all”</w:t>
      </w:r>
    </w:p>
  </w:comment>
  <w:comment w:id="38" w:author="bbb sss" w:date="2025-02-22T12:04:00Z" w:initials="bs">
    <w:p w14:paraId="64F2A6D6" w14:textId="4932EF17" w:rsidR="00865730" w:rsidRDefault="00865730">
      <w:pPr>
        <w:pStyle w:val="CommentText"/>
      </w:pPr>
      <w:r>
        <w:rPr>
          <w:rStyle w:val="CommentReference"/>
        </w:rPr>
        <w:annotationRef/>
      </w:r>
      <w:proofErr w:type="spellStart"/>
      <w:r w:rsidRPr="00865730">
        <w:t>IPSec</w:t>
      </w:r>
      <w:proofErr w:type="spellEnd"/>
      <w:r w:rsidRPr="00865730">
        <w:t xml:space="preserve"> </w:t>
      </w:r>
      <w:r>
        <w:t>are</w:t>
      </w:r>
      <w:r w:rsidRPr="00865730">
        <w:t xml:space="preserve"> protocols designed to secure Internet Protocol (IP) communications by authenticating and encrypting each IP packet in a communication session.</w:t>
      </w:r>
      <w:r w:rsidR="00F56EDD">
        <w:t xml:space="preserve"> Clarification needed in regards to naming convention to avoid problems</w:t>
      </w:r>
    </w:p>
  </w:comment>
  <w:comment w:id="39" w:author="bbb sss" w:date="2025-02-22T12:06:00Z" w:initials="bs">
    <w:p w14:paraId="7F763F43" w14:textId="5543E093" w:rsidR="00865730" w:rsidRDefault="00865730">
      <w:pPr>
        <w:pStyle w:val="CommentText"/>
      </w:pPr>
      <w:r>
        <w:rPr>
          <w:rStyle w:val="CommentReference"/>
        </w:rPr>
        <w:annotationRef/>
      </w:r>
      <w:r>
        <w:t>Responsible for data security</w:t>
      </w:r>
    </w:p>
  </w:comment>
  <w:comment w:id="40" w:author="bbb sss" w:date="2025-02-22T12:46:00Z" w:initials="bs">
    <w:p w14:paraId="745C83ED" w14:textId="30FDD72A" w:rsidR="00F56EDD" w:rsidRDefault="00F56EDD">
      <w:pPr>
        <w:pStyle w:val="CommentText"/>
      </w:pPr>
      <w:r>
        <w:rPr>
          <w:rStyle w:val="CommentReference"/>
        </w:rPr>
        <w:annotationRef/>
      </w:r>
      <w:r>
        <w:t>February 2025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BC27F" w15:done="0"/>
  <w15:commentEx w15:paraId="280B3ACD" w15:done="0"/>
  <w15:commentEx w15:paraId="381FDC4B" w15:done="0"/>
  <w15:commentEx w15:paraId="01326F66" w15:done="0"/>
  <w15:commentEx w15:paraId="6DF1E7E7" w15:done="0"/>
  <w15:commentEx w15:paraId="474D553D" w15:done="0"/>
  <w15:commentEx w15:paraId="6F26FCE3" w15:done="0"/>
  <w15:commentEx w15:paraId="79F83898" w15:done="0"/>
  <w15:commentEx w15:paraId="6872F7FF" w15:done="0"/>
  <w15:commentEx w15:paraId="2A8A66BD" w15:done="0"/>
  <w15:commentEx w15:paraId="79190697" w15:done="0"/>
  <w15:commentEx w15:paraId="7C2BDD8F" w15:done="0"/>
  <w15:commentEx w15:paraId="6E7484DB" w15:done="0"/>
  <w15:commentEx w15:paraId="1753CDF5" w15:done="0"/>
  <w15:commentEx w15:paraId="75B083B7" w15:done="0"/>
  <w15:commentEx w15:paraId="47B55AAF" w15:done="0"/>
  <w15:commentEx w15:paraId="03B89F6D" w15:done="0"/>
  <w15:commentEx w15:paraId="0DCF3C57" w15:done="0"/>
  <w15:commentEx w15:paraId="673CF995" w15:done="0"/>
  <w15:commentEx w15:paraId="29CBC5B1" w15:done="0"/>
  <w15:commentEx w15:paraId="107263D9" w15:done="0"/>
  <w15:commentEx w15:paraId="42646EAE" w15:done="0"/>
  <w15:commentEx w15:paraId="76E434B7" w15:done="0"/>
  <w15:commentEx w15:paraId="0AE40DA7" w15:done="0"/>
  <w15:commentEx w15:paraId="649E632E" w15:done="0"/>
  <w15:commentEx w15:paraId="5A36242B" w15:done="0"/>
  <w15:commentEx w15:paraId="76E91FA3" w15:done="0"/>
  <w15:commentEx w15:paraId="2ECE94F8" w15:done="0"/>
  <w15:commentEx w15:paraId="783ED882" w15:done="0"/>
  <w15:commentEx w15:paraId="64F2A6D6" w15:done="0"/>
  <w15:commentEx w15:paraId="7F763F43" w15:done="0"/>
  <w15:commentEx w15:paraId="745C8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6429B3" w16cex:dateUtc="2025-02-22T10:47:00Z"/>
  <w16cex:commentExtensible w16cex:durableId="2B643C78" w16cex:dateUtc="2025-02-22T12:07:00Z"/>
  <w16cex:commentExtensible w16cex:durableId="26EC0B42" w16cex:dateUtc="2022-10-08T13:44:00Z"/>
  <w16cex:commentExtensible w16cex:durableId="6402D6CD" w16cex:dateUtc="2024-09-28T09:07:00Z"/>
  <w16cex:commentExtensible w16cex:durableId="2B642C8E" w16cex:dateUtc="2025-02-22T10:59:00Z"/>
  <w16cex:commentExtensible w16cex:durableId="2B642E29" w16cex:dateUtc="2025-02-22T11:06:00Z"/>
  <w16cex:commentExtensible w16cex:durableId="2B643076" w16cex:dateUtc="2025-02-22T11:16:00Z"/>
  <w16cex:commentExtensible w16cex:durableId="2B642DB2" w16cex:dateUtc="2025-02-22T11:04:00Z"/>
  <w16cex:commentExtensible w16cex:durableId="2B642EA7" w16cex:dateUtc="2025-02-22T11:08:00Z"/>
  <w16cex:commentExtensible w16cex:durableId="2B642F07" w16cex:dateUtc="2025-02-22T11:09:00Z"/>
  <w16cex:commentExtensible w16cex:durableId="2B6430A9" w16cex:dateUtc="2025-02-22T11:16:00Z"/>
  <w16cex:commentExtensible w16cex:durableId="2B643300" w16cex:dateUtc="2025-02-22T11:26:00Z"/>
  <w16cex:commentExtensible w16cex:durableId="2B6433FD" w16cex:dateUtc="2025-02-22T11:31:00Z"/>
  <w16cex:commentExtensible w16cex:durableId="2B6435AF" w16cex:dateUtc="2025-02-22T11:38:00Z"/>
  <w16cex:commentExtensible w16cex:durableId="2B643621" w16cex:dateUtc="2025-02-22T11:40:00Z"/>
  <w16cex:commentExtensible w16cex:durableId="2B6436DE" w16cex:dateUtc="2025-02-22T11:43:00Z"/>
  <w16cex:commentExtensible w16cex:durableId="2B643831" w16cex:dateUtc="2025-02-22T11:49:00Z"/>
  <w16cex:commentExtensible w16cex:durableId="2B643A12" w16cex:dateUtc="2025-02-22T11:57:00Z"/>
  <w16cex:commentExtensible w16cex:durableId="2B643D81" w16cex:dateUtc="2025-02-22T12:11:00Z"/>
  <w16cex:commentExtensible w16cex:durableId="2B64410B" w16cex:dateUtc="2025-02-22T12:26:00Z"/>
  <w16cex:commentExtensible w16cex:durableId="2B644115" w16cex:dateUtc="2025-02-22T12:27:00Z"/>
  <w16cex:commentExtensible w16cex:durableId="2B64411F" w16cex:dateUtc="2025-02-22T12:27:00Z"/>
  <w16cex:commentExtensible w16cex:durableId="2B644566" w16cex:dateUtc="2025-02-22T12:45:00Z"/>
  <w16cex:commentExtensible w16cex:durableId="2B643A5B" w16cex:dateUtc="2025-02-22T11:58:00Z"/>
  <w16cex:commentExtensible w16cex:durableId="2B643F51" w16cex:dateUtc="2025-02-22T12:19:00Z"/>
  <w16cex:commentExtensible w16cex:durableId="2B643A8A" w16cex:dateUtc="2025-02-22T11:59:00Z"/>
  <w16cex:commentExtensible w16cex:durableId="2B643AD0" w16cex:dateUtc="2025-02-22T12:00:00Z"/>
  <w16cex:commentExtensible w16cex:durableId="2B643B29" w16cex:dateUtc="2025-02-22T12:01:00Z"/>
  <w16cex:commentExtensible w16cex:durableId="2B643B63" w16cex:dateUtc="2025-02-22T12:02:00Z"/>
  <w16cex:commentExtensible w16cex:durableId="2B643BB5" w16cex:dateUtc="2025-02-22T12:04:00Z"/>
  <w16cex:commentExtensible w16cex:durableId="2B643C48" w16cex:dateUtc="2025-02-22T12:06:00Z"/>
  <w16cex:commentExtensible w16cex:durableId="2B6445A9" w16cex:dateUtc="2025-02-22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BC27F" w16cid:durableId="2B6429B3"/>
  <w16cid:commentId w16cid:paraId="280B3ACD" w16cid:durableId="2B643C78"/>
  <w16cid:commentId w16cid:paraId="381FDC4B" w16cid:durableId="26EC0B42"/>
  <w16cid:commentId w16cid:paraId="01326F66" w16cid:durableId="6402D6CD"/>
  <w16cid:commentId w16cid:paraId="6DF1E7E7" w16cid:durableId="2B642C8E"/>
  <w16cid:commentId w16cid:paraId="474D553D" w16cid:durableId="2B642E29"/>
  <w16cid:commentId w16cid:paraId="6F26FCE3" w16cid:durableId="2B643076"/>
  <w16cid:commentId w16cid:paraId="79F83898" w16cid:durableId="2B642DB2"/>
  <w16cid:commentId w16cid:paraId="6872F7FF" w16cid:durableId="2B642EA7"/>
  <w16cid:commentId w16cid:paraId="2A8A66BD" w16cid:durableId="2B642F07"/>
  <w16cid:commentId w16cid:paraId="79190697" w16cid:durableId="2B6430A9"/>
  <w16cid:commentId w16cid:paraId="7C2BDD8F" w16cid:durableId="2B643300"/>
  <w16cid:commentId w16cid:paraId="6E7484DB" w16cid:durableId="2B6433FD"/>
  <w16cid:commentId w16cid:paraId="1753CDF5" w16cid:durableId="2B6435AF"/>
  <w16cid:commentId w16cid:paraId="75B083B7" w16cid:durableId="2B643621"/>
  <w16cid:commentId w16cid:paraId="47B55AAF" w16cid:durableId="2B6436DE"/>
  <w16cid:commentId w16cid:paraId="03B89F6D" w16cid:durableId="2B643831"/>
  <w16cid:commentId w16cid:paraId="0DCF3C57" w16cid:durableId="2B643A12"/>
  <w16cid:commentId w16cid:paraId="673CF995" w16cid:durableId="2B643D81"/>
  <w16cid:commentId w16cid:paraId="29CBC5B1" w16cid:durableId="2B64410B"/>
  <w16cid:commentId w16cid:paraId="107263D9" w16cid:durableId="2B644115"/>
  <w16cid:commentId w16cid:paraId="42646EAE" w16cid:durableId="2B64411F"/>
  <w16cid:commentId w16cid:paraId="76E434B7" w16cid:durableId="2B644566"/>
  <w16cid:commentId w16cid:paraId="0AE40DA7" w16cid:durableId="2B643A5B"/>
  <w16cid:commentId w16cid:paraId="649E632E" w16cid:durableId="2B643F51"/>
  <w16cid:commentId w16cid:paraId="5A36242B" w16cid:durableId="2B643A8A"/>
  <w16cid:commentId w16cid:paraId="76E91FA3" w16cid:durableId="2B643AD0"/>
  <w16cid:commentId w16cid:paraId="2ECE94F8" w16cid:durableId="2B643B29"/>
  <w16cid:commentId w16cid:paraId="783ED882" w16cid:durableId="2B643B63"/>
  <w16cid:commentId w16cid:paraId="64F2A6D6" w16cid:durableId="2B643BB5"/>
  <w16cid:commentId w16cid:paraId="7F763F43" w16cid:durableId="2B643C48"/>
  <w16cid:commentId w16cid:paraId="745C83ED" w16cid:durableId="2B644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CE71" w14:textId="77777777" w:rsidR="00362C05" w:rsidRDefault="00362C05" w:rsidP="0066487F">
      <w:pPr>
        <w:spacing w:after="0" w:line="240" w:lineRule="auto"/>
      </w:pPr>
      <w:r>
        <w:separator/>
      </w:r>
    </w:p>
  </w:endnote>
  <w:endnote w:type="continuationSeparator" w:id="0">
    <w:p w14:paraId="311FA8DB" w14:textId="77777777" w:rsidR="00362C05" w:rsidRDefault="00362C0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DC98"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7566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75666" w:rsidRPr="00A7566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1926" w14:textId="77777777" w:rsidR="00362C05" w:rsidRDefault="00362C05" w:rsidP="0066487F">
      <w:pPr>
        <w:spacing w:after="0" w:line="240" w:lineRule="auto"/>
      </w:pPr>
      <w:r>
        <w:separator/>
      </w:r>
    </w:p>
  </w:footnote>
  <w:footnote w:type="continuationSeparator" w:id="0">
    <w:p w14:paraId="1233B4E0" w14:textId="77777777" w:rsidR="00362C05" w:rsidRDefault="00362C0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ED6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180661FD" wp14:editId="47E9D93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6AF1E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0661FD"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276AF1E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3DDBB4" wp14:editId="6D227D5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40C28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F2FD45D" wp14:editId="48F2D890">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418577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B22C6"/>
    <w:multiLevelType w:val="hybridMultilevel"/>
    <w:tmpl w:val="8CC007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638E8"/>
    <w:multiLevelType w:val="hybridMultilevel"/>
    <w:tmpl w:val="96C0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93DCC"/>
    <w:multiLevelType w:val="hybridMultilevel"/>
    <w:tmpl w:val="F2EA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6C3AA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699316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4CAD3EB3"/>
    <w:multiLevelType w:val="hybridMultilevel"/>
    <w:tmpl w:val="502AC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6C51D2"/>
    <w:multiLevelType w:val="hybridMultilevel"/>
    <w:tmpl w:val="40AA1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0644BF"/>
    <w:multiLevelType w:val="multilevel"/>
    <w:tmpl w:val="EE1C4B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6E476E3D"/>
    <w:multiLevelType w:val="hybridMultilevel"/>
    <w:tmpl w:val="EF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4"/>
  </w:num>
  <w:num w:numId="5">
    <w:abstractNumId w:val="12"/>
  </w:num>
  <w:num w:numId="6">
    <w:abstractNumId w:val="3"/>
  </w:num>
  <w:num w:numId="7">
    <w:abstractNumId w:val="13"/>
  </w:num>
  <w:num w:numId="8">
    <w:abstractNumId w:val="18"/>
  </w:num>
  <w:num w:numId="9">
    <w:abstractNumId w:val="1"/>
  </w:num>
  <w:num w:numId="10">
    <w:abstractNumId w:val="5"/>
  </w:num>
  <w:num w:numId="11">
    <w:abstractNumId w:val="20"/>
  </w:num>
  <w:num w:numId="12">
    <w:abstractNumId w:val="10"/>
  </w:num>
  <w:num w:numId="13">
    <w:abstractNumId w:val="11"/>
  </w:num>
  <w:num w:numId="14">
    <w:abstractNumId w:val="19"/>
  </w:num>
  <w:num w:numId="15">
    <w:abstractNumId w:val="2"/>
  </w:num>
  <w:num w:numId="16">
    <w:abstractNumId w:val="15"/>
  </w:num>
  <w:num w:numId="17">
    <w:abstractNumId w:val="7"/>
  </w:num>
  <w:num w:numId="18">
    <w:abstractNumId w:val="14"/>
  </w:num>
  <w:num w:numId="19">
    <w:abstractNumId w:val="16"/>
  </w:num>
  <w:num w:numId="20">
    <w:abstractNumId w:val="9"/>
  </w:num>
  <w:num w:numId="21">
    <w:abstractNumId w:val="21"/>
  </w:num>
  <w:num w:numId="22">
    <w:abstractNumId w:val="6"/>
  </w:num>
  <w:num w:numId="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bb sss">
    <w15:presenceInfo w15:providerId="Windows Live" w15:userId="4ef683a88b03976e"/>
  </w15:person>
  <w15:person w15:author="Matthias Neuroth">
    <w15:presenceInfo w15:providerId="Windows Live" w15:userId="438b1c3eab782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2F5A"/>
    <w:rsid w:val="000424FD"/>
    <w:rsid w:val="00100EB4"/>
    <w:rsid w:val="00104D6B"/>
    <w:rsid w:val="00107509"/>
    <w:rsid w:val="001108BA"/>
    <w:rsid w:val="00117432"/>
    <w:rsid w:val="0012070C"/>
    <w:rsid w:val="00187895"/>
    <w:rsid w:val="00191FBF"/>
    <w:rsid w:val="001A6AB2"/>
    <w:rsid w:val="001C3D23"/>
    <w:rsid w:val="001C4F84"/>
    <w:rsid w:val="001D04F3"/>
    <w:rsid w:val="001F698B"/>
    <w:rsid w:val="00204DC2"/>
    <w:rsid w:val="0021198A"/>
    <w:rsid w:val="00290257"/>
    <w:rsid w:val="002A2179"/>
    <w:rsid w:val="002C781E"/>
    <w:rsid w:val="002D4839"/>
    <w:rsid w:val="002D5B0F"/>
    <w:rsid w:val="002F3371"/>
    <w:rsid w:val="003013B8"/>
    <w:rsid w:val="0033192C"/>
    <w:rsid w:val="00340E98"/>
    <w:rsid w:val="00362C05"/>
    <w:rsid w:val="00384367"/>
    <w:rsid w:val="00397836"/>
    <w:rsid w:val="003B6BD8"/>
    <w:rsid w:val="003F0153"/>
    <w:rsid w:val="003F462D"/>
    <w:rsid w:val="003F5242"/>
    <w:rsid w:val="00406CE6"/>
    <w:rsid w:val="00411960"/>
    <w:rsid w:val="00421C85"/>
    <w:rsid w:val="00445399"/>
    <w:rsid w:val="00455E0C"/>
    <w:rsid w:val="004D4737"/>
    <w:rsid w:val="004E79FB"/>
    <w:rsid w:val="005275F1"/>
    <w:rsid w:val="005448EE"/>
    <w:rsid w:val="00576194"/>
    <w:rsid w:val="005A23F0"/>
    <w:rsid w:val="005D1CC1"/>
    <w:rsid w:val="005D3E93"/>
    <w:rsid w:val="005F6E58"/>
    <w:rsid w:val="006060A0"/>
    <w:rsid w:val="00612BA5"/>
    <w:rsid w:val="00647A81"/>
    <w:rsid w:val="0066487F"/>
    <w:rsid w:val="006668BB"/>
    <w:rsid w:val="006A4CF3"/>
    <w:rsid w:val="006B5AA0"/>
    <w:rsid w:val="006E094A"/>
    <w:rsid w:val="006E5A53"/>
    <w:rsid w:val="006F3BA1"/>
    <w:rsid w:val="007161FB"/>
    <w:rsid w:val="00717E04"/>
    <w:rsid w:val="007608D1"/>
    <w:rsid w:val="00785CBA"/>
    <w:rsid w:val="00792C9B"/>
    <w:rsid w:val="007A5B43"/>
    <w:rsid w:val="007B3E20"/>
    <w:rsid w:val="008228E7"/>
    <w:rsid w:val="00836569"/>
    <w:rsid w:val="00862A0F"/>
    <w:rsid w:val="00865730"/>
    <w:rsid w:val="00874780"/>
    <w:rsid w:val="00875E48"/>
    <w:rsid w:val="008B353D"/>
    <w:rsid w:val="008B54E3"/>
    <w:rsid w:val="008D18EA"/>
    <w:rsid w:val="008E3E91"/>
    <w:rsid w:val="00941C8F"/>
    <w:rsid w:val="009536CD"/>
    <w:rsid w:val="00973A4B"/>
    <w:rsid w:val="00993DAF"/>
    <w:rsid w:val="009C2FC8"/>
    <w:rsid w:val="00A047BB"/>
    <w:rsid w:val="00A1179C"/>
    <w:rsid w:val="00A23E7F"/>
    <w:rsid w:val="00A6100B"/>
    <w:rsid w:val="00A75666"/>
    <w:rsid w:val="00A84AF0"/>
    <w:rsid w:val="00A95B5F"/>
    <w:rsid w:val="00AA2FE0"/>
    <w:rsid w:val="00AC3076"/>
    <w:rsid w:val="00AC53FC"/>
    <w:rsid w:val="00AF32E9"/>
    <w:rsid w:val="00B25FC6"/>
    <w:rsid w:val="00B33610"/>
    <w:rsid w:val="00B40467"/>
    <w:rsid w:val="00B614A6"/>
    <w:rsid w:val="00B6717C"/>
    <w:rsid w:val="00B805D6"/>
    <w:rsid w:val="00B836C7"/>
    <w:rsid w:val="00B96A66"/>
    <w:rsid w:val="00BA253C"/>
    <w:rsid w:val="00BD619E"/>
    <w:rsid w:val="00BD6ABF"/>
    <w:rsid w:val="00BF37D6"/>
    <w:rsid w:val="00C02699"/>
    <w:rsid w:val="00C234F8"/>
    <w:rsid w:val="00C2737D"/>
    <w:rsid w:val="00C41CE0"/>
    <w:rsid w:val="00C47963"/>
    <w:rsid w:val="00C54188"/>
    <w:rsid w:val="00C556AA"/>
    <w:rsid w:val="00C72E22"/>
    <w:rsid w:val="00CB04CE"/>
    <w:rsid w:val="00CD6D95"/>
    <w:rsid w:val="00D31ED0"/>
    <w:rsid w:val="00D36540"/>
    <w:rsid w:val="00D66CF7"/>
    <w:rsid w:val="00D7341F"/>
    <w:rsid w:val="00D742A9"/>
    <w:rsid w:val="00DD522A"/>
    <w:rsid w:val="00DE586F"/>
    <w:rsid w:val="00E046B3"/>
    <w:rsid w:val="00E1237C"/>
    <w:rsid w:val="00E15766"/>
    <w:rsid w:val="00E21C15"/>
    <w:rsid w:val="00E26093"/>
    <w:rsid w:val="00EA2056"/>
    <w:rsid w:val="00F15156"/>
    <w:rsid w:val="00F16429"/>
    <w:rsid w:val="00F3378D"/>
    <w:rsid w:val="00F433E9"/>
    <w:rsid w:val="00F56EDD"/>
    <w:rsid w:val="00F94433"/>
    <w:rsid w:val="00FA6E5F"/>
    <w:rsid w:val="00FD1193"/>
    <w:rsid w:val="00FD3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FA78"/>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C47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14A6"/>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C556AA"/>
    <w:rPr>
      <w:sz w:val="16"/>
      <w:szCs w:val="16"/>
    </w:rPr>
  </w:style>
  <w:style w:type="paragraph" w:styleId="CommentText">
    <w:name w:val="annotation text"/>
    <w:basedOn w:val="Normal"/>
    <w:link w:val="CommentTextChar"/>
    <w:uiPriority w:val="99"/>
    <w:unhideWhenUsed/>
    <w:rsid w:val="00C556AA"/>
    <w:pPr>
      <w:spacing w:line="240" w:lineRule="auto"/>
    </w:pPr>
    <w:rPr>
      <w:sz w:val="20"/>
      <w:szCs w:val="20"/>
    </w:rPr>
  </w:style>
  <w:style w:type="character" w:customStyle="1" w:styleId="CommentTextChar">
    <w:name w:val="Comment Text Char"/>
    <w:basedOn w:val="DefaultParagraphFont"/>
    <w:link w:val="CommentText"/>
    <w:uiPriority w:val="99"/>
    <w:rsid w:val="00C556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556AA"/>
    <w:rPr>
      <w:b/>
      <w:bCs/>
    </w:rPr>
  </w:style>
  <w:style w:type="character" w:customStyle="1" w:styleId="CommentSubjectChar">
    <w:name w:val="Comment Subject Char"/>
    <w:basedOn w:val="CommentTextChar"/>
    <w:link w:val="CommentSubject"/>
    <w:uiPriority w:val="99"/>
    <w:semiHidden/>
    <w:rsid w:val="00C556A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2C976-B512-814F-8B41-32CBF3EA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bbb sss</cp:lastModifiedBy>
  <cp:revision>4</cp:revision>
  <dcterms:created xsi:type="dcterms:W3CDTF">2025-02-22T12:24:00Z</dcterms:created>
  <dcterms:modified xsi:type="dcterms:W3CDTF">2025-02-22T14:50:00Z</dcterms:modified>
</cp:coreProperties>
</file>